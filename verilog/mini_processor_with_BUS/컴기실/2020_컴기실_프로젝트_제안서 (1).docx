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F30B5" w14:textId="108E57BB" w:rsidR="00832F9F" w:rsidRDefault="00832F9F" w:rsidP="00832F9F">
      <w:pPr>
        <w:pStyle w:val="a4"/>
        <w:numPr>
          <w:ilvl w:val="0"/>
          <w:numId w:val="3"/>
        </w:numPr>
        <w:ind w:leftChars="0"/>
        <w:rPr>
          <w:sz w:val="24"/>
          <w:szCs w:val="28"/>
        </w:rPr>
      </w:pPr>
      <w:bookmarkStart w:id="0" w:name="_Hlk54890259"/>
      <w:bookmarkEnd w:id="0"/>
      <w:r w:rsidRPr="00832F9F">
        <w:rPr>
          <w:rFonts w:hint="eastAsia"/>
          <w:sz w:val="24"/>
          <w:szCs w:val="28"/>
        </w:rPr>
        <w:t>S</w:t>
      </w:r>
      <w:r w:rsidRPr="00832F9F">
        <w:rPr>
          <w:sz w:val="24"/>
          <w:szCs w:val="28"/>
        </w:rPr>
        <w:t>ystem Overview</w:t>
      </w:r>
    </w:p>
    <w:p w14:paraId="3FC85C47" w14:textId="32854E67" w:rsidR="00AE04ED" w:rsidRPr="00AE04ED" w:rsidRDefault="00AE04ED" w:rsidP="00AE04ED">
      <w:pPr>
        <w:rPr>
          <w:b/>
          <w:dstrike/>
          <w:sz w:val="4"/>
          <w:szCs w:val="4"/>
          <w:u w:val="thick"/>
        </w:rPr>
      </w:pPr>
      <w:r w:rsidRPr="00AE04ED">
        <w:rPr>
          <w:rFonts w:hint="eastAsia"/>
          <w:b/>
          <w:dstrike/>
          <w:sz w:val="4"/>
          <w:szCs w:val="4"/>
          <w:u w:val="thick"/>
        </w:rPr>
        <w:t xml:space="preserve"> </w:t>
      </w:r>
      <w:r w:rsidRPr="00AE04ED">
        <w:rPr>
          <w:b/>
          <w:dstrike/>
          <w:sz w:val="4"/>
          <w:szCs w:val="4"/>
          <w:u w:val="thick"/>
        </w:rPr>
        <w:t xml:space="preserve">                                              </w:t>
      </w:r>
      <w:r w:rsidRPr="00AE04ED">
        <w:rPr>
          <w:rFonts w:hint="eastAsia"/>
          <w:b/>
          <w:dstrike/>
          <w:sz w:val="4"/>
          <w:szCs w:val="4"/>
          <w:u w:val="thick"/>
        </w:rPr>
        <w:t xml:space="preserve"> </w:t>
      </w:r>
      <w:r w:rsidRPr="00AE04ED">
        <w:rPr>
          <w:b/>
          <w:dstrike/>
          <w:sz w:val="4"/>
          <w:szCs w:val="4"/>
          <w:u w:val="thick"/>
        </w:rPr>
        <w:t xml:space="preserve">                                              </w:t>
      </w:r>
      <w:r w:rsidRPr="00AE04ED">
        <w:rPr>
          <w:rFonts w:hint="eastAsia"/>
          <w:b/>
          <w:dstrike/>
          <w:sz w:val="4"/>
          <w:szCs w:val="4"/>
          <w:u w:val="thick"/>
        </w:rPr>
        <w:t xml:space="preserve"> </w:t>
      </w:r>
      <w:r w:rsidRPr="00AE04ED">
        <w:rPr>
          <w:b/>
          <w:dstrike/>
          <w:sz w:val="4"/>
          <w:szCs w:val="4"/>
          <w:u w:val="thick"/>
        </w:rPr>
        <w:t xml:space="preserve">                                              </w:t>
      </w:r>
      <w:r w:rsidRPr="00AE04ED">
        <w:rPr>
          <w:rFonts w:hint="eastAsia"/>
          <w:b/>
          <w:dstrike/>
          <w:sz w:val="4"/>
          <w:szCs w:val="4"/>
          <w:u w:val="thick"/>
        </w:rPr>
        <w:t xml:space="preserve"> </w:t>
      </w:r>
      <w:r w:rsidRPr="00AE04ED">
        <w:rPr>
          <w:b/>
          <w:dstrike/>
          <w:sz w:val="4"/>
          <w:szCs w:val="4"/>
          <w:u w:val="thick"/>
        </w:rPr>
        <w:t xml:space="preserve">                                              </w:t>
      </w:r>
      <w:r w:rsidRPr="00AE04ED">
        <w:rPr>
          <w:rFonts w:hint="eastAsia"/>
          <w:b/>
          <w:dstrike/>
          <w:sz w:val="4"/>
          <w:szCs w:val="4"/>
          <w:u w:val="thick"/>
        </w:rPr>
        <w:t xml:space="preserve"> </w:t>
      </w:r>
      <w:r w:rsidRPr="00AE04ED">
        <w:rPr>
          <w:b/>
          <w:dstrike/>
          <w:sz w:val="4"/>
          <w:szCs w:val="4"/>
          <w:u w:val="thick"/>
        </w:rPr>
        <w:t xml:space="preserve">                                              </w:t>
      </w:r>
      <w:r w:rsidRPr="00AE04ED">
        <w:rPr>
          <w:rFonts w:hint="eastAsia"/>
          <w:b/>
          <w:dstrike/>
          <w:sz w:val="4"/>
          <w:szCs w:val="4"/>
          <w:u w:val="thick"/>
        </w:rPr>
        <w:t xml:space="preserve"> </w:t>
      </w:r>
      <w:r w:rsidRPr="00AE04ED">
        <w:rPr>
          <w:b/>
          <w:dstrike/>
          <w:sz w:val="4"/>
          <w:szCs w:val="4"/>
          <w:u w:val="thick"/>
        </w:rPr>
        <w:t xml:space="preserve">                                              </w:t>
      </w:r>
      <w:r w:rsidRPr="00AE04ED">
        <w:rPr>
          <w:rFonts w:hint="eastAsia"/>
          <w:b/>
          <w:dstrike/>
          <w:sz w:val="4"/>
          <w:szCs w:val="4"/>
          <w:u w:val="thick"/>
        </w:rPr>
        <w:t xml:space="preserve"> </w:t>
      </w:r>
      <w:r w:rsidRPr="00AE04ED">
        <w:rPr>
          <w:b/>
          <w:dstrike/>
          <w:sz w:val="4"/>
          <w:szCs w:val="4"/>
          <w:u w:val="thick"/>
        </w:rPr>
        <w:t xml:space="preserve">                                              </w:t>
      </w:r>
      <w:r w:rsidRPr="00AE04ED">
        <w:rPr>
          <w:rFonts w:hint="eastAsia"/>
          <w:b/>
          <w:dstrike/>
          <w:sz w:val="4"/>
          <w:szCs w:val="4"/>
          <w:u w:val="thick"/>
        </w:rPr>
        <w:t xml:space="preserve"> </w:t>
      </w:r>
      <w:r w:rsidRPr="00AE04ED">
        <w:rPr>
          <w:b/>
          <w:dstrike/>
          <w:sz w:val="4"/>
          <w:szCs w:val="4"/>
          <w:u w:val="thick"/>
        </w:rPr>
        <w:t xml:space="preserve">                                              </w:t>
      </w:r>
      <w:r w:rsidRPr="00AE04ED">
        <w:rPr>
          <w:rFonts w:hint="eastAsia"/>
          <w:b/>
          <w:dstrike/>
          <w:sz w:val="4"/>
          <w:szCs w:val="4"/>
          <w:u w:val="thick"/>
        </w:rPr>
        <w:t xml:space="preserve"> </w:t>
      </w:r>
      <w:r w:rsidRPr="00AE04ED">
        <w:rPr>
          <w:b/>
          <w:dstrike/>
          <w:sz w:val="4"/>
          <w:szCs w:val="4"/>
          <w:u w:val="thick"/>
        </w:rPr>
        <w:t xml:space="preserve">                                              </w:t>
      </w:r>
      <w:r w:rsidRPr="00AE04ED">
        <w:rPr>
          <w:rFonts w:hint="eastAsia"/>
          <w:b/>
          <w:dstrike/>
          <w:sz w:val="4"/>
          <w:szCs w:val="4"/>
          <w:u w:val="thick"/>
        </w:rPr>
        <w:t xml:space="preserve"> </w:t>
      </w:r>
      <w:r w:rsidRPr="00AE04ED">
        <w:rPr>
          <w:b/>
          <w:dstrike/>
          <w:sz w:val="4"/>
          <w:szCs w:val="4"/>
          <w:u w:val="thick"/>
        </w:rPr>
        <w:t xml:space="preserve">                                              </w:t>
      </w:r>
    </w:p>
    <w:p w14:paraId="6E468921" w14:textId="05D861AC" w:rsidR="001A22FD" w:rsidRDefault="001A22FD">
      <w:r>
        <w:t xml:space="preserve">본 </w:t>
      </w:r>
      <w:r>
        <w:rPr>
          <w:rFonts w:hint="eastAsia"/>
        </w:rPr>
        <w:t>시스템은</w:t>
      </w:r>
      <w:ins w:id="1" w:author="Joonhwan Yi" w:date="2020-11-03T11:23:00Z">
        <w:r w:rsidR="00002600">
          <w:rPr>
            <w:rFonts w:hint="eastAsia"/>
          </w:rPr>
          <w:t xml:space="preserve"> </w:t>
        </w:r>
        <w:del w:id="2" w:author="김봉효" w:date="2020-11-10T16:56:00Z">
          <w:r w:rsidR="00002600" w:rsidDel="005A5BC4">
            <w:delText>bus</w:delText>
          </w:r>
        </w:del>
      </w:ins>
      <w:ins w:id="3" w:author="김봉효" w:date="2020-11-10T16:57:00Z">
        <w:r w:rsidR="005A5BC4">
          <w:t>Bus</w:t>
        </w:r>
      </w:ins>
      <w:ins w:id="4" w:author="Joonhwan Yi" w:date="2020-11-03T11:23:00Z">
        <w:r w:rsidR="00002600">
          <w:rPr>
            <w:rFonts w:hint="eastAsia"/>
          </w:rPr>
          <w:t>와</w:t>
        </w:r>
      </w:ins>
      <w:r>
        <w:rPr>
          <w:rFonts w:hint="eastAsia"/>
        </w:rPr>
        <w:t xml:space="preserve"> </w:t>
      </w:r>
      <w:del w:id="5" w:author="Joonhwan Yi" w:date="2020-11-03T11:24:00Z">
        <w:r w:rsidDel="00002600">
          <w:rPr>
            <w:rFonts w:hint="eastAsia"/>
          </w:rPr>
          <w:delText>arithmetic logical unit(ALU)</w:delText>
        </w:r>
      </w:del>
      <w:ins w:id="6" w:author="Joonhwan Yi" w:date="2020-11-03T11:25:00Z">
        <w:r w:rsidR="00002600">
          <w:rPr>
            <w:rFonts w:hint="eastAsia"/>
          </w:rPr>
          <w:t xml:space="preserve">간단한 </w:t>
        </w:r>
        <w:r w:rsidR="00002600">
          <w:t>processor</w:t>
        </w:r>
      </w:ins>
      <w:ins w:id="7" w:author="Joonhwan Yi" w:date="2020-11-03T11:26:00Z">
        <w:r w:rsidR="00002600">
          <w:rPr>
            <w:rFonts w:hint="eastAsia"/>
          </w:rPr>
          <w:t xml:space="preserve">역할을 하는 </w:t>
        </w:r>
        <w:r w:rsidR="00002600">
          <w:t>mini-processor block MP</w:t>
        </w:r>
        <w:r w:rsidR="00002600">
          <w:rPr>
            <w:rFonts w:hint="eastAsia"/>
          </w:rPr>
          <w:t>를</w:t>
        </w:r>
      </w:ins>
      <w:del w:id="8" w:author="Joonhwan Yi" w:date="2020-11-03T11:26:00Z">
        <w:r w:rsidDel="00002600">
          <w:rPr>
            <w:rFonts w:hint="eastAsia"/>
          </w:rPr>
          <w:delText>을</w:delText>
        </w:r>
      </w:del>
      <w:r>
        <w:rPr>
          <w:rFonts w:hint="eastAsia"/>
        </w:rPr>
        <w:t xml:space="preserve"> 이용하여 곱셈,</w:t>
      </w:r>
      <w:r>
        <w:t xml:space="preserve"> </w:t>
      </w:r>
      <w:r>
        <w:rPr>
          <w:rFonts w:hint="eastAsia"/>
        </w:rPr>
        <w:t>덧셈,</w:t>
      </w:r>
      <w:r>
        <w:t xml:space="preserve"> </w:t>
      </w:r>
      <w:r>
        <w:rPr>
          <w:rFonts w:hint="eastAsia"/>
        </w:rPr>
        <w:t>뺄셈 및 논리연산을 한다.</w:t>
      </w:r>
      <w:r>
        <w:t xml:space="preserve"> </w:t>
      </w:r>
      <w:ins w:id="9" w:author="Joonhwan Yi" w:date="2020-11-03T11:26:00Z">
        <w:r w:rsidR="00002600">
          <w:t>MP</w:t>
        </w:r>
        <w:r w:rsidR="00002600">
          <w:rPr>
            <w:rFonts w:hint="eastAsia"/>
          </w:rPr>
          <w:t xml:space="preserve">내에는 </w:t>
        </w:r>
        <w:r w:rsidR="00002600">
          <w:t>register</w:t>
        </w:r>
        <w:r w:rsidR="00002600">
          <w:rPr>
            <w:rFonts w:hint="eastAsia"/>
          </w:rPr>
          <w:t xml:space="preserve">들과 </w:t>
        </w:r>
      </w:ins>
      <w:ins w:id="10" w:author="Joonhwan Yi" w:date="2020-11-03T11:27:00Z">
        <w:r w:rsidR="00002600">
          <w:t>arithmetic logic unit (</w:t>
        </w:r>
      </w:ins>
      <w:ins w:id="11" w:author="Joonhwan Yi" w:date="2020-11-03T11:26:00Z">
        <w:r w:rsidR="00002600">
          <w:t>ALU</w:t>
        </w:r>
      </w:ins>
      <w:ins w:id="12" w:author="Joonhwan Yi" w:date="2020-11-03T11:27:00Z">
        <w:r w:rsidR="00002600">
          <w:t>)</w:t>
        </w:r>
      </w:ins>
      <w:ins w:id="13" w:author="Joonhwan Yi" w:date="2020-11-03T11:26:00Z">
        <w:r w:rsidR="00002600">
          <w:rPr>
            <w:rFonts w:hint="eastAsia"/>
          </w:rPr>
          <w:t xml:space="preserve">와 </w:t>
        </w:r>
      </w:ins>
      <w:ins w:id="14" w:author="Joonhwan Yi" w:date="2020-11-03T11:27:00Z">
        <w:r w:rsidR="00002600">
          <w:t>multiplier (MUL)</w:t>
        </w:r>
        <w:r w:rsidR="00002600">
          <w:rPr>
            <w:rFonts w:hint="eastAsia"/>
          </w:rPr>
          <w:t>이 있다.</w:t>
        </w:r>
        <w:r w:rsidR="00002600">
          <w:t xml:space="preserve"> </w:t>
        </w:r>
      </w:ins>
      <w:r>
        <w:rPr>
          <w:rFonts w:hint="eastAsia"/>
        </w:rPr>
        <w:t xml:space="preserve">과제의 자세한 </w:t>
      </w:r>
      <w:r>
        <w:t>specification</w:t>
      </w:r>
      <w:r>
        <w:rPr>
          <w:rFonts w:hint="eastAsia"/>
        </w:rPr>
        <w:t>을 충분히 이해해 수행한다.</w:t>
      </w:r>
    </w:p>
    <w:p w14:paraId="7A731FE3" w14:textId="23F60268" w:rsidR="001A22FD" w:rsidRPr="00B84FF3" w:rsidRDefault="001A22FD">
      <w:r>
        <w:rPr>
          <w:rFonts w:hint="eastAsia"/>
        </w:rPr>
        <w:t>F</w:t>
      </w:r>
      <w:r>
        <w:t>igure 1</w:t>
      </w:r>
      <w:r>
        <w:rPr>
          <w:rFonts w:hint="eastAsia"/>
        </w:rPr>
        <w:t>은 구현할 시스템의 블록 다이어그램이다.</w:t>
      </w:r>
      <w:r>
        <w:t xml:space="preserve"> </w:t>
      </w:r>
      <w:r>
        <w:rPr>
          <w:rFonts w:hint="eastAsia"/>
        </w:rPr>
        <w:t xml:space="preserve">본 시스템은 </w:t>
      </w:r>
      <w:del w:id="15" w:author="Joonhwan Yi" w:date="2020-11-03T11:27:00Z">
        <w:r w:rsidDel="00002600">
          <w:rPr>
            <w:rFonts w:hint="eastAsia"/>
          </w:rPr>
          <w:delText>ALU</w:delText>
        </w:r>
      </w:del>
      <w:ins w:id="16" w:author="Joonhwan Yi" w:date="2020-11-03T11:27:00Z">
        <w:r w:rsidR="00002600">
          <w:rPr>
            <w:rFonts w:hint="eastAsia"/>
          </w:rPr>
          <w:t>MP</w:t>
        </w:r>
      </w:ins>
      <w:del w:id="17" w:author="Joonhwan Yi" w:date="2020-11-03T11:28:00Z">
        <w:r w:rsidDel="00002600">
          <w:rPr>
            <w:rFonts w:hint="eastAsia"/>
          </w:rPr>
          <w:delText>,</w:delText>
        </w:r>
      </w:del>
      <w:ins w:id="18" w:author="Joonhwan Yi" w:date="2020-11-03T11:28:00Z">
        <w:r w:rsidR="00002600">
          <w:rPr>
            <w:rFonts w:hint="eastAsia"/>
          </w:rPr>
          <w:t>와</w:t>
        </w:r>
      </w:ins>
      <w:r>
        <w:t xml:space="preserve"> </w:t>
      </w:r>
      <w:del w:id="19" w:author="김봉효" w:date="2020-11-10T16:56:00Z">
        <w:r w:rsidDel="005A5BC4">
          <w:delText>BUS</w:delText>
        </w:r>
      </w:del>
      <w:ins w:id="20" w:author="김봉효" w:date="2020-11-10T16:57:00Z">
        <w:r w:rsidR="005A5BC4">
          <w:t>BUS</w:t>
        </w:r>
      </w:ins>
      <w:ins w:id="21" w:author="Joonhwan Yi" w:date="2020-11-03T11:27:00Z">
        <w:r w:rsidR="00002600" w:rsidDel="00002600">
          <w:t xml:space="preserve"> </w:t>
        </w:r>
      </w:ins>
      <w:del w:id="22" w:author="Joonhwan Yi" w:date="2020-11-03T11:27:00Z">
        <w:r w:rsidDel="00002600">
          <w:delText>, Register</w:delText>
        </w:r>
      </w:del>
      <w:r>
        <w:rPr>
          <w:rFonts w:hint="eastAsia"/>
        </w:rPr>
        <w:t>로 구성되고,</w:t>
      </w:r>
      <w:r>
        <w:t xml:space="preserve"> testbench</w:t>
      </w:r>
      <w:r>
        <w:rPr>
          <w:rFonts w:hint="eastAsia"/>
        </w:rPr>
        <w:t>를 이용하여 시스템의 동작을 제어한다.</w:t>
      </w:r>
      <w:ins w:id="23" w:author="Joonhwan Yi" w:date="2020-11-03T22:20:00Z">
        <w:r w:rsidR="00B84FF3">
          <w:t xml:space="preserve"> MP</w:t>
        </w:r>
        <w:r w:rsidR="00B84FF3">
          <w:rPr>
            <w:rFonts w:hint="eastAsia"/>
          </w:rPr>
          <w:t xml:space="preserve">는 </w:t>
        </w:r>
      </w:ins>
      <w:ins w:id="24" w:author="Joonhwan Yi" w:date="2020-11-03T22:21:00Z">
        <w:del w:id="25" w:author="김봉효" w:date="2020-11-10T16:56:00Z">
          <w:r w:rsidR="00B84FF3" w:rsidDel="005A5BC4">
            <w:delText>bus</w:delText>
          </w:r>
        </w:del>
      </w:ins>
      <w:ins w:id="26" w:author="김봉효" w:date="2020-11-10T16:57:00Z">
        <w:r w:rsidR="005A5BC4">
          <w:t>Bus</w:t>
        </w:r>
      </w:ins>
      <w:ins w:id="27" w:author="Joonhwan Yi" w:date="2020-11-03T22:21:00Z">
        <w:r w:rsidR="00B84FF3">
          <w:t>를</w:t>
        </w:r>
        <w:r w:rsidR="00B84FF3">
          <w:rPr>
            <w:rFonts w:hint="eastAsia"/>
          </w:rPr>
          <w:t xml:space="preserve"> 통해 접근할 수 있는 </w:t>
        </w:r>
        <w:r w:rsidR="00B84FF3">
          <w:t>register</w:t>
        </w:r>
        <w:r w:rsidR="00B84FF3">
          <w:rPr>
            <w:rFonts w:hint="eastAsia"/>
          </w:rPr>
          <w:t>들의 집합을 가지고 있다.</w:t>
        </w:r>
        <w:r w:rsidR="00B84FF3">
          <w:t xml:space="preserve"> </w:t>
        </w:r>
      </w:ins>
      <w:ins w:id="28" w:author="Joonhwan Yi" w:date="2020-11-03T22:23:00Z">
        <w:r w:rsidR="00B84FF3">
          <w:rPr>
            <w:rFonts w:hint="eastAsia"/>
          </w:rPr>
          <w:t xml:space="preserve">이 </w:t>
        </w:r>
        <w:r w:rsidR="00B84FF3">
          <w:t>regis</w:t>
        </w:r>
      </w:ins>
      <w:ins w:id="29" w:author="김봉효" w:date="2020-11-05T16:31:00Z">
        <w:r w:rsidR="001F1B60">
          <w:t>t</w:t>
        </w:r>
      </w:ins>
      <w:ins w:id="30" w:author="Joonhwan Yi" w:date="2020-11-03T22:23:00Z">
        <w:r w:rsidR="00B84FF3">
          <w:t>er</w:t>
        </w:r>
        <w:r w:rsidR="00B84FF3">
          <w:rPr>
            <w:rFonts w:hint="eastAsia"/>
          </w:rPr>
          <w:t xml:space="preserve">들의 집합은 </w:t>
        </w:r>
        <w:r w:rsidR="00B84FF3">
          <w:t>DATA_REG, INST_REG, CONT_REG</w:t>
        </w:r>
        <w:r w:rsidR="00B84FF3">
          <w:rPr>
            <w:rFonts w:hint="eastAsia"/>
          </w:rPr>
          <w:t xml:space="preserve">라 불리는 </w:t>
        </w:r>
        <w:r w:rsidR="00B84FF3">
          <w:t xml:space="preserve">부분집합으로 </w:t>
        </w:r>
        <w:r w:rsidR="00B84FF3">
          <w:rPr>
            <w:rFonts w:hint="eastAsia"/>
          </w:rPr>
          <w:t>이루어져 있다.</w:t>
        </w:r>
        <w:r w:rsidR="00B84FF3">
          <w:t xml:space="preserve"> </w:t>
        </w:r>
      </w:ins>
      <w:ins w:id="31" w:author="Joonhwan Yi" w:date="2020-11-03T22:21:00Z">
        <w:r w:rsidR="00B84FF3">
          <w:rPr>
            <w:rFonts w:hint="eastAsia"/>
          </w:rPr>
          <w:t xml:space="preserve">자세한 </w:t>
        </w:r>
        <w:r w:rsidR="00B84FF3">
          <w:t xml:space="preserve">register map은 </w:t>
        </w:r>
      </w:ins>
      <w:ins w:id="32" w:author="Joonhwan Yi" w:date="2020-11-03T22:22:00Z">
        <w:del w:id="33" w:author="김봉효" w:date="2020-11-10T16:30:00Z">
          <w:r w:rsidR="00B84FF3" w:rsidDel="007902EF">
            <w:delText>XXX</w:delText>
          </w:r>
        </w:del>
      </w:ins>
      <w:ins w:id="34" w:author="김봉효" w:date="2020-11-10T16:30:00Z">
        <w:r w:rsidR="007902EF">
          <w:t>4</w:t>
        </w:r>
      </w:ins>
      <w:ins w:id="35" w:author="Joonhwan Yi" w:date="2020-11-03T22:22:00Z">
        <w:r w:rsidR="00B84FF3">
          <w:rPr>
            <w:rFonts w:hint="eastAsia"/>
          </w:rPr>
          <w:t xml:space="preserve">장에 소개하는 </w:t>
        </w:r>
      </w:ins>
      <w:ins w:id="36" w:author="Joonhwan Yi" w:date="2020-11-03T22:21:00Z">
        <w:r w:rsidR="00B84FF3">
          <w:t>MP</w:t>
        </w:r>
      </w:ins>
      <w:ins w:id="37" w:author="Joonhwan Yi" w:date="2020-11-03T22:22:00Z">
        <w:r w:rsidR="00B84FF3">
          <w:t xml:space="preserve"> block</w:t>
        </w:r>
        <w:r w:rsidR="00B84FF3">
          <w:rPr>
            <w:rFonts w:hint="eastAsia"/>
          </w:rPr>
          <w:t xml:space="preserve">의 </w:t>
        </w:r>
        <w:r w:rsidR="00B84FF3">
          <w:t>specification</w:t>
        </w:r>
        <w:r w:rsidR="00B84FF3">
          <w:rPr>
            <w:rFonts w:hint="eastAsia"/>
          </w:rPr>
          <w:t>을 참고한다.</w:t>
        </w:r>
      </w:ins>
    </w:p>
    <w:p w14:paraId="5F117EAE" w14:textId="122E5234" w:rsidR="001A22FD" w:rsidRDefault="0083446E">
      <w:del w:id="38" w:author="김봉효" w:date="2020-11-05T16:31:00Z">
        <w:r w:rsidDel="0025670E">
          <w:rPr>
            <w:noProof/>
          </w:rPr>
          <w:drawing>
            <wp:inline distT="0" distB="0" distL="0" distR="0" wp14:anchorId="3B5F11F8" wp14:editId="4327D4D8">
              <wp:extent cx="5731510" cy="3241675"/>
              <wp:effectExtent l="0" t="0" r="2540" b="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41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9" w:author="김봉효" w:date="2020-11-10T16:40:00Z">
        <w:r w:rsidR="00CE1279" w:rsidRPr="00CE1279">
          <w:rPr>
            <w:noProof/>
          </w:rPr>
          <w:t xml:space="preserve"> </w:t>
        </w:r>
        <w:r w:rsidR="00CE1279">
          <w:rPr>
            <w:noProof/>
          </w:rPr>
          <w:drawing>
            <wp:inline distT="0" distB="0" distL="0" distR="0" wp14:anchorId="7094E587" wp14:editId="4F8F8AC4">
              <wp:extent cx="5731510" cy="3260090"/>
              <wp:effectExtent l="0" t="0" r="2540" b="0"/>
              <wp:docPr id="9" name="그림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60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8A5146" w14:textId="5EDAE433" w:rsidR="001A22FD" w:rsidRPr="005D6B7F" w:rsidRDefault="005D6B7F" w:rsidP="005D6B7F">
      <w:pPr>
        <w:jc w:val="center"/>
        <w:rPr>
          <w:sz w:val="18"/>
          <w:szCs w:val="20"/>
        </w:rPr>
      </w:pPr>
      <w:r w:rsidRPr="005D6B7F">
        <w:rPr>
          <w:rFonts w:hint="eastAsia"/>
          <w:sz w:val="18"/>
          <w:szCs w:val="20"/>
        </w:rPr>
        <w:t>F</w:t>
      </w:r>
      <w:r w:rsidRPr="005D6B7F">
        <w:rPr>
          <w:sz w:val="18"/>
          <w:szCs w:val="20"/>
        </w:rPr>
        <w:t>igure 1. Architecture overview</w:t>
      </w:r>
    </w:p>
    <w:p w14:paraId="145CC092" w14:textId="6CE06180" w:rsidR="005D6B7F" w:rsidRDefault="005D6B7F">
      <w:r>
        <w:rPr>
          <w:rFonts w:hint="eastAsia"/>
        </w:rPr>
        <w:t xml:space="preserve">본 시스템은 </w:t>
      </w:r>
      <w:del w:id="40" w:author="Joonhwan Yi" w:date="2020-11-03T22:16:00Z">
        <w:r w:rsidDel="00B84FF3">
          <w:rPr>
            <w:rFonts w:hint="eastAsia"/>
          </w:rPr>
          <w:delText>T</w:delText>
        </w:r>
      </w:del>
      <w:ins w:id="41" w:author="Joonhwan Yi" w:date="2020-11-03T22:16:00Z">
        <w:r w:rsidR="00B84FF3">
          <w:rPr>
            <w:rFonts w:hint="eastAsia"/>
          </w:rPr>
          <w:t>t</w:t>
        </w:r>
      </w:ins>
      <w:r>
        <w:t>estbench</w:t>
      </w:r>
      <w:r>
        <w:rPr>
          <w:rFonts w:hint="eastAsia"/>
        </w:rPr>
        <w:t xml:space="preserve">로부터 </w:t>
      </w:r>
      <w:r>
        <w:t>10</w:t>
      </w:r>
      <w:ins w:id="42" w:author="Joonhwan Yi" w:date="2020-11-03T22:16:00Z">
        <w:r w:rsidR="00B84FF3">
          <w:rPr>
            <w:rFonts w:hint="eastAsia"/>
          </w:rPr>
          <w:t>개</w:t>
        </w:r>
      </w:ins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를 DATA_</w:t>
      </w:r>
      <w:r>
        <w:t>REG</w:t>
      </w:r>
      <w:r>
        <w:rPr>
          <w:rFonts w:hint="eastAsia"/>
        </w:rPr>
        <w:t xml:space="preserve">에 </w:t>
      </w:r>
      <w:ins w:id="43" w:author="Joonhwan Yi" w:date="2020-11-03T22:17:00Z">
        <w:r w:rsidR="00B84FF3">
          <w:rPr>
            <w:rFonts w:hint="eastAsia"/>
          </w:rPr>
          <w:t>초기화</w:t>
        </w:r>
      </w:ins>
      <w:del w:id="44" w:author="Joonhwan Yi" w:date="2020-11-03T22:17:00Z">
        <w:r w:rsidDel="00B84FF3">
          <w:rPr>
            <w:rFonts w:hint="eastAsia"/>
          </w:rPr>
          <w:delText>i</w:delText>
        </w:r>
        <w:r w:rsidDel="00B84FF3">
          <w:delText>nit</w:delText>
        </w:r>
        <w:r w:rsidDel="00B84FF3">
          <w:rPr>
            <w:rFonts w:hint="eastAsia"/>
          </w:rPr>
          <w:delText>i</w:delText>
        </w:r>
        <w:r w:rsidDel="00B84FF3">
          <w:delText>al</w:delText>
        </w:r>
      </w:del>
      <w:r>
        <w:rPr>
          <w:rFonts w:hint="eastAsia"/>
        </w:rPr>
        <w:t xml:space="preserve">한 후 </w:t>
      </w:r>
      <w:r>
        <w:t>10</w:t>
      </w:r>
      <w:r>
        <w:rPr>
          <w:rFonts w:hint="eastAsia"/>
        </w:rPr>
        <w:t xml:space="preserve">개의 </w:t>
      </w:r>
      <w:r>
        <w:t>instruction</w:t>
      </w:r>
      <w:r>
        <w:rPr>
          <w:rFonts w:hint="eastAsia"/>
        </w:rPr>
        <w:t xml:space="preserve">을 </w:t>
      </w:r>
      <w:r>
        <w:t>INST_REG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 후 </w:t>
      </w:r>
      <w:del w:id="45" w:author="Joonhwan Yi" w:date="2020-11-03T22:24:00Z">
        <w:r w:rsidDel="00B84FF3">
          <w:rPr>
            <w:rFonts w:hint="eastAsia"/>
          </w:rPr>
          <w:delText>I</w:delText>
        </w:r>
        <w:r w:rsidDel="00B84FF3">
          <w:delText>NTERRUPT</w:delText>
        </w:r>
      </w:del>
      <w:ins w:id="46" w:author="Joonhwan Yi" w:date="2020-11-03T22:24:00Z">
        <w:r w:rsidR="00B84FF3">
          <w:t>CONT</w:t>
        </w:r>
      </w:ins>
      <w:r>
        <w:t>_REG</w:t>
      </w:r>
      <w:r>
        <w:rPr>
          <w:rFonts w:hint="eastAsia"/>
        </w:rPr>
        <w:t>에</w:t>
      </w:r>
      <w:ins w:id="47" w:author="Joonhwan Yi" w:date="2020-11-03T22:24:00Z">
        <w:r w:rsidR="00B84FF3">
          <w:rPr>
            <w:rFonts w:hint="eastAsia"/>
          </w:rPr>
          <w:t xml:space="preserve"> </w:t>
        </w:r>
        <w:r w:rsidR="00B84FF3">
          <w:t>속한</w:t>
        </w:r>
        <w:r w:rsidR="00B84FF3">
          <w:rPr>
            <w:rFonts w:hint="eastAsia"/>
          </w:rPr>
          <w:t xml:space="preserve"> </w:t>
        </w:r>
      </w:ins>
      <w:del w:id="48" w:author="Joonhwan Yi" w:date="2020-11-03T22:24:00Z">
        <w:r w:rsidDel="00B84FF3">
          <w:rPr>
            <w:rFonts w:hint="eastAsia"/>
          </w:rPr>
          <w:delText xml:space="preserve"> </w:delText>
        </w:r>
      </w:del>
      <w:proofErr w:type="spellStart"/>
      <w:r>
        <w:t>op_start</w:t>
      </w:r>
      <w:proofErr w:type="spellEnd"/>
      <w:ins w:id="49" w:author="Joonhwan Yi" w:date="2020-11-03T22:24:00Z">
        <w:r w:rsidR="00B84FF3">
          <w:t xml:space="preserve"> register</w:t>
        </w:r>
        <w:r w:rsidR="00B84FF3">
          <w:rPr>
            <w:rFonts w:hint="eastAsia"/>
          </w:rPr>
          <w:t xml:space="preserve">에 </w:t>
        </w:r>
        <w:r w:rsidR="00B84FF3">
          <w:t>0x1</w:t>
        </w:r>
        <w:r w:rsidR="00B84FF3">
          <w:rPr>
            <w:rFonts w:hint="eastAsia"/>
          </w:rPr>
          <w:t xml:space="preserve">을 </w:t>
        </w:r>
        <w:r w:rsidR="00B84FF3">
          <w:t>testbench</w:t>
        </w:r>
      </w:ins>
      <w:r>
        <w:rPr>
          <w:rFonts w:hint="eastAsia"/>
        </w:rPr>
        <w:t>가</w:t>
      </w:r>
      <w:r>
        <w:t xml:space="preserve"> </w:t>
      </w:r>
      <w:del w:id="50" w:author="Joonhwan Yi" w:date="2020-11-03T22:24:00Z">
        <w:r w:rsidDel="00B84FF3">
          <w:rPr>
            <w:rFonts w:hint="eastAsia"/>
          </w:rPr>
          <w:delText>들어가게 되</w:delText>
        </w:r>
      </w:del>
      <w:ins w:id="51" w:author="Joonhwan Yi" w:date="2020-11-03T22:24:00Z">
        <w:r w:rsidR="00B84FF3">
          <w:rPr>
            <w:rFonts w:hint="eastAsia"/>
          </w:rPr>
          <w:t>쓰</w:t>
        </w:r>
      </w:ins>
      <w:r>
        <w:rPr>
          <w:rFonts w:hint="eastAsia"/>
        </w:rPr>
        <w:t xml:space="preserve">면 </w:t>
      </w:r>
      <w:del w:id="52" w:author="Joonhwan Yi" w:date="2020-11-03T22:17:00Z">
        <w:r w:rsidDel="00B84FF3">
          <w:delText>instruction</w:delText>
        </w:r>
      </w:del>
      <w:ins w:id="53" w:author="Joonhwan Yi" w:date="2020-11-03T22:17:00Z">
        <w:r w:rsidR="00B84FF3">
          <w:t>INST_REG</w:t>
        </w:r>
      </w:ins>
      <w:r>
        <w:rPr>
          <w:rFonts w:hint="eastAsia"/>
        </w:rPr>
        <w:t xml:space="preserve">에 있는 </w:t>
      </w:r>
      <w:r>
        <w:t>10</w:t>
      </w:r>
      <w:r>
        <w:rPr>
          <w:rFonts w:hint="eastAsia"/>
        </w:rPr>
        <w:t xml:space="preserve">개의 </w:t>
      </w:r>
      <w:del w:id="54" w:author="Joonhwan Yi" w:date="2020-11-03T22:24:00Z">
        <w:r w:rsidDel="00B84FF3">
          <w:rPr>
            <w:rFonts w:hint="eastAsia"/>
          </w:rPr>
          <w:delText>f</w:delText>
        </w:r>
        <w:r w:rsidDel="00B84FF3">
          <w:delText>unction</w:delText>
        </w:r>
      </w:del>
      <w:ins w:id="55" w:author="Joonhwan Yi" w:date="2020-11-03T22:24:00Z">
        <w:r w:rsidR="00B84FF3">
          <w:t>instruction</w:t>
        </w:r>
        <w:r w:rsidR="00B84FF3">
          <w:rPr>
            <w:rFonts w:hint="eastAsia"/>
          </w:rPr>
          <w:t>들</w:t>
        </w:r>
      </w:ins>
      <w:r>
        <w:rPr>
          <w:rFonts w:hint="eastAsia"/>
        </w:rPr>
        <w:t>을 A</w:t>
      </w:r>
      <w:r>
        <w:t>LU</w:t>
      </w:r>
      <w:r>
        <w:rPr>
          <w:rFonts w:hint="eastAsia"/>
        </w:rPr>
        <w:t>에서 수행한 후,</w:t>
      </w:r>
      <w:r>
        <w:t xml:space="preserve"> </w:t>
      </w:r>
      <w:del w:id="56" w:author="Joonhwan Yi" w:date="2020-11-03T22:25:00Z">
        <w:r w:rsidDel="00B84FF3">
          <w:delText>10</w:delText>
        </w:r>
        <w:r w:rsidDel="00B84FF3">
          <w:rPr>
            <w:rFonts w:hint="eastAsia"/>
          </w:rPr>
          <w:delText xml:space="preserve">개의 </w:delText>
        </w:r>
      </w:del>
      <w:r>
        <w:rPr>
          <w:rFonts w:hint="eastAsia"/>
        </w:rPr>
        <w:t xml:space="preserve">결과 </w:t>
      </w:r>
      <w:del w:id="57" w:author="Joonhwan Yi" w:date="2020-11-03T22:25:00Z">
        <w:r w:rsidDel="00B84FF3">
          <w:rPr>
            <w:rFonts w:hint="eastAsia"/>
          </w:rPr>
          <w:delText>RESULT</w:delText>
        </w:r>
      </w:del>
      <w:ins w:id="58" w:author="Joonhwan Yi" w:date="2020-11-03T22:25:00Z">
        <w:r w:rsidR="00B84FF3">
          <w:rPr>
            <w:rFonts w:hint="eastAsia"/>
          </w:rPr>
          <w:t>값들을</w:t>
        </w:r>
      </w:ins>
      <w:del w:id="59" w:author="Joonhwan Yi" w:date="2020-11-03T22:25:00Z">
        <w:r w:rsidDel="00B84FF3">
          <w:rPr>
            <w:rFonts w:hint="eastAsia"/>
          </w:rPr>
          <w:delText>를</w:delText>
        </w:r>
      </w:del>
      <w:r>
        <w:rPr>
          <w:rFonts w:hint="eastAsia"/>
        </w:rPr>
        <w:t xml:space="preserve"> </w:t>
      </w:r>
      <w:r>
        <w:t>DATA_REG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다음은 수행</w:t>
      </w:r>
      <w:ins w:id="60" w:author="Joonhwan Yi" w:date="2020-11-03T22:25:00Z">
        <w:r w:rsidR="00B84FF3">
          <w:rPr>
            <w:rFonts w:hint="eastAsia"/>
          </w:rPr>
          <w:t xml:space="preserve"> </w:t>
        </w:r>
      </w:ins>
      <w:r>
        <w:rPr>
          <w:rFonts w:hint="eastAsia"/>
        </w:rPr>
        <w:t>순서를 자세히 보여준다.</w:t>
      </w:r>
    </w:p>
    <w:p w14:paraId="5AABF8AD" w14:textId="040527ED" w:rsidR="005D6B7F" w:rsidDel="005A5BC4" w:rsidRDefault="005D6B7F" w:rsidP="00C33C72">
      <w:pPr>
        <w:pStyle w:val="a4"/>
        <w:numPr>
          <w:ilvl w:val="0"/>
          <w:numId w:val="2"/>
        </w:numPr>
        <w:ind w:leftChars="0"/>
        <w:rPr>
          <w:del w:id="61" w:author="김봉효" w:date="2020-11-10T16:52:00Z"/>
        </w:rPr>
      </w:pPr>
      <w:r>
        <w:rPr>
          <w:rFonts w:hint="eastAsia"/>
        </w:rPr>
        <w:t>시스템이 시작되면,</w:t>
      </w:r>
      <w:r>
        <w:t xml:space="preserve"> </w:t>
      </w:r>
      <w:del w:id="62" w:author="Joonhwan Yi" w:date="2020-11-03T22:25:00Z">
        <w:r w:rsidDel="00B84FF3">
          <w:delText xml:space="preserve">testbench, </w:delText>
        </w:r>
      </w:del>
      <w:r>
        <w:rPr>
          <w:rFonts w:hint="eastAsia"/>
        </w:rPr>
        <w:t>t</w:t>
      </w:r>
      <w:r>
        <w:t>estbench</w:t>
      </w:r>
      <w:r>
        <w:rPr>
          <w:rFonts w:hint="eastAsia"/>
        </w:rPr>
        <w:t xml:space="preserve">는 </w:t>
      </w:r>
      <w:del w:id="63" w:author="김봉효" w:date="2020-11-10T16:56:00Z">
        <w:r w:rsidDel="005A5BC4">
          <w:rPr>
            <w:rFonts w:hint="eastAsia"/>
          </w:rPr>
          <w:delText>b</w:delText>
        </w:r>
        <w:r w:rsidDel="005A5BC4">
          <w:delText>us</w:delText>
        </w:r>
      </w:del>
      <w:ins w:id="64" w:author="김봉효" w:date="2020-11-10T16:57:00Z">
        <w:r w:rsidR="005A5BC4">
          <w:rPr>
            <w:rFonts w:hint="eastAsia"/>
          </w:rPr>
          <w:t>Bus</w:t>
        </w:r>
      </w:ins>
      <w:r>
        <w:t xml:space="preserve"> master</w:t>
      </w:r>
      <w:r>
        <w:rPr>
          <w:rFonts w:hint="eastAsia"/>
        </w:rPr>
        <w:t xml:space="preserve">가 되어 </w:t>
      </w:r>
      <w:r>
        <w:t>10</w:t>
      </w:r>
      <w:r>
        <w:rPr>
          <w:rFonts w:hint="eastAsia"/>
        </w:rPr>
        <w:t xml:space="preserve">개의 </w:t>
      </w:r>
      <w:r>
        <w:t>data</w:t>
      </w:r>
      <w:r>
        <w:rPr>
          <w:rFonts w:hint="eastAsia"/>
        </w:rPr>
        <w:t>를 D</w:t>
      </w:r>
      <w:r>
        <w:t>ATA_REG</w:t>
      </w:r>
      <w:r>
        <w:rPr>
          <w:rFonts w:hint="eastAsia"/>
        </w:rPr>
        <w:t xml:space="preserve">에 그리고 </w:t>
      </w:r>
      <w:r>
        <w:t>10</w:t>
      </w:r>
      <w:r>
        <w:rPr>
          <w:rFonts w:hint="eastAsia"/>
        </w:rPr>
        <w:t xml:space="preserve">개의 </w:t>
      </w:r>
      <w:r>
        <w:t>instruction</w:t>
      </w:r>
      <w:r>
        <w:rPr>
          <w:rFonts w:hint="eastAsia"/>
        </w:rPr>
        <w:t xml:space="preserve">은 </w:t>
      </w:r>
      <w:r>
        <w:t>INST_REG</w:t>
      </w:r>
      <w:r>
        <w:rPr>
          <w:rFonts w:hint="eastAsia"/>
        </w:rPr>
        <w:t>에 저장한다.</w:t>
      </w:r>
    </w:p>
    <w:p w14:paraId="2015446B" w14:textId="77777777" w:rsidR="005A5BC4" w:rsidRDefault="005A5BC4" w:rsidP="00C13AFC">
      <w:pPr>
        <w:pStyle w:val="a4"/>
        <w:numPr>
          <w:ilvl w:val="0"/>
          <w:numId w:val="2"/>
        </w:numPr>
        <w:ind w:leftChars="90" w:left="540"/>
        <w:rPr>
          <w:ins w:id="65" w:author="김봉효" w:date="2020-11-10T16:52:00Z"/>
        </w:rPr>
      </w:pPr>
    </w:p>
    <w:p w14:paraId="03321326" w14:textId="2DF4B6CB" w:rsidR="00C13AFC" w:rsidDel="005A5BC4" w:rsidRDefault="00C13AFC">
      <w:pPr>
        <w:pStyle w:val="a4"/>
        <w:numPr>
          <w:ilvl w:val="0"/>
          <w:numId w:val="2"/>
        </w:numPr>
        <w:ind w:leftChars="0"/>
        <w:rPr>
          <w:ins w:id="66" w:author="Joonhwan Yi" w:date="2020-11-03T22:37:00Z"/>
          <w:del w:id="67" w:author="김봉효" w:date="2020-11-10T16:52:00Z"/>
        </w:rPr>
      </w:pPr>
      <w:ins w:id="68" w:author="Joonhwan Yi" w:date="2020-11-03T22:37:00Z">
        <w:r>
          <w:rPr>
            <w:rFonts w:hint="eastAsia"/>
          </w:rPr>
          <w:t xml:space="preserve">Testbench는 </w:t>
        </w:r>
        <w:r>
          <w:t>CONT_REG</w:t>
        </w:r>
        <w:r>
          <w:rPr>
            <w:rFonts w:hint="eastAsia"/>
          </w:rPr>
          <w:t xml:space="preserve">에 속한 </w:t>
        </w:r>
        <w:r>
          <w:t>interrupt_ma</w:t>
        </w:r>
        <w:r>
          <w:rPr>
            <w:rFonts w:hint="eastAsia"/>
          </w:rPr>
          <w:t xml:space="preserve">sk register에 </w:t>
        </w:r>
        <w:r>
          <w:t xml:space="preserve">0 </w:t>
        </w:r>
        <w:r>
          <w:rPr>
            <w:rFonts w:hint="eastAsia"/>
          </w:rPr>
          <w:t xml:space="preserve">또는 </w:t>
        </w:r>
        <w:r>
          <w:t>1</w:t>
        </w:r>
        <w:r>
          <w:rPr>
            <w:rFonts w:hint="eastAsia"/>
          </w:rPr>
          <w:t>을 쓴다.</w:t>
        </w:r>
        <w:r>
          <w:t xml:space="preserve"> 0</w:t>
        </w:r>
        <w:r>
          <w:rPr>
            <w:rFonts w:hint="eastAsia"/>
          </w:rPr>
          <w:t>을 쓰는 경우,</w:t>
        </w:r>
        <w:r>
          <w:t xml:space="preserve"> 5</w:t>
        </w:r>
        <w:r>
          <w:rPr>
            <w:rFonts w:hint="eastAsia"/>
          </w:rPr>
          <w:t xml:space="preserve">번에서 </w:t>
        </w:r>
        <w:r>
          <w:t xml:space="preserve">instruction </w:t>
        </w:r>
      </w:ins>
      <w:ins w:id="69" w:author="Joonhwan Yi" w:date="2020-11-03T22:38:00Z">
        <w:r>
          <w:rPr>
            <w:rFonts w:hint="eastAsia"/>
          </w:rPr>
          <w:t>수행 완료 후,</w:t>
        </w:r>
        <w:r>
          <w:t xml:space="preserve"> interrupt register</w:t>
        </w:r>
        <w:r>
          <w:rPr>
            <w:rFonts w:hint="eastAsia"/>
          </w:rPr>
          <w:t xml:space="preserve">에 </w:t>
        </w:r>
        <w:r>
          <w:t>1</w:t>
        </w:r>
        <w:r>
          <w:rPr>
            <w:rFonts w:hint="eastAsia"/>
          </w:rPr>
          <w:t xml:space="preserve">을 써도 </w:t>
        </w:r>
        <w:r>
          <w:t xml:space="preserve">MP block의 </w:t>
        </w:r>
        <w:commentRangeStart w:id="70"/>
        <w:r>
          <w:t>interrupt output port</w:t>
        </w:r>
      </w:ins>
      <w:commentRangeEnd w:id="70"/>
      <w:r w:rsidR="00507462">
        <w:rPr>
          <w:rStyle w:val="a8"/>
        </w:rPr>
        <w:commentReference w:id="70"/>
      </w:r>
      <w:ins w:id="71" w:author="Joonhwan Yi" w:date="2020-11-03T22:38:00Z">
        <w:r>
          <w:rPr>
            <w:rFonts w:hint="eastAsia"/>
          </w:rPr>
          <w:t xml:space="preserve">가 </w:t>
        </w:r>
        <w:r>
          <w:t>0</w:t>
        </w:r>
        <w:r>
          <w:rPr>
            <w:rFonts w:hint="eastAsia"/>
          </w:rPr>
          <w:t>값을 유지한다.</w:t>
        </w:r>
        <w:r>
          <w:t xml:space="preserve"> </w:t>
        </w:r>
        <w:r>
          <w:rPr>
            <w:rFonts w:hint="eastAsia"/>
          </w:rPr>
          <w:t xml:space="preserve">만약 </w:t>
        </w:r>
        <w:r>
          <w:t>1</w:t>
        </w:r>
        <w:r>
          <w:rPr>
            <w:rFonts w:hint="eastAsia"/>
          </w:rPr>
          <w:t>을 쓰는 경우,</w:t>
        </w:r>
      </w:ins>
      <w:ins w:id="72" w:author="Joonhwan Yi" w:date="2020-11-03T22:39:00Z">
        <w:r>
          <w:t xml:space="preserve"> 5</w:t>
        </w:r>
        <w:r>
          <w:rPr>
            <w:rFonts w:hint="eastAsia"/>
          </w:rPr>
          <w:t xml:space="preserve">번에서 </w:t>
        </w:r>
        <w:r>
          <w:t xml:space="preserve">instruction </w:t>
        </w:r>
        <w:r>
          <w:rPr>
            <w:rFonts w:hint="eastAsia"/>
          </w:rPr>
          <w:t>수행 완료 후,</w:t>
        </w:r>
        <w:r>
          <w:t xml:space="preserve"> MP block</w:t>
        </w:r>
        <w:r>
          <w:rPr>
            <w:rFonts w:hint="eastAsia"/>
          </w:rPr>
          <w:t xml:space="preserve">이 </w:t>
        </w:r>
        <w:r>
          <w:lastRenderedPageBreak/>
          <w:t>interrupt register</w:t>
        </w:r>
        <w:r>
          <w:rPr>
            <w:rFonts w:hint="eastAsia"/>
          </w:rPr>
          <w:t xml:space="preserve">에 </w:t>
        </w:r>
        <w:r>
          <w:t>1</w:t>
        </w:r>
        <w:r>
          <w:rPr>
            <w:rFonts w:hint="eastAsia"/>
          </w:rPr>
          <w:t>을 쓰면,</w:t>
        </w:r>
        <w:r>
          <w:t xml:space="preserve"> MP block</w:t>
        </w:r>
        <w:r>
          <w:rPr>
            <w:rFonts w:hint="eastAsia"/>
          </w:rPr>
          <w:t xml:space="preserve">의 interrupt output port가 </w:t>
        </w:r>
        <w:r>
          <w:t>1</w:t>
        </w:r>
        <w:r>
          <w:rPr>
            <w:rFonts w:hint="eastAsia"/>
          </w:rPr>
          <w:t>로 변경된다.</w:t>
        </w:r>
      </w:ins>
    </w:p>
    <w:p w14:paraId="2D9C6D26" w14:textId="77777777" w:rsidR="005A5BC4" w:rsidRDefault="005A5BC4" w:rsidP="00C13AFC">
      <w:pPr>
        <w:pStyle w:val="a4"/>
        <w:numPr>
          <w:ilvl w:val="0"/>
          <w:numId w:val="2"/>
        </w:numPr>
        <w:ind w:leftChars="90" w:left="540"/>
        <w:rPr>
          <w:ins w:id="73" w:author="김봉효" w:date="2020-11-10T16:52:00Z"/>
        </w:rPr>
      </w:pPr>
    </w:p>
    <w:p w14:paraId="78B0B3AD" w14:textId="399BEB3E" w:rsidR="005D6B7F" w:rsidDel="005A5BC4" w:rsidRDefault="005D6B7F">
      <w:pPr>
        <w:pStyle w:val="a4"/>
        <w:numPr>
          <w:ilvl w:val="0"/>
          <w:numId w:val="2"/>
        </w:numPr>
        <w:ind w:leftChars="0"/>
        <w:rPr>
          <w:del w:id="74" w:author="김봉효" w:date="2020-11-10T16:52:00Z"/>
        </w:rPr>
      </w:pPr>
      <w:r>
        <w:rPr>
          <w:rFonts w:hint="eastAsia"/>
        </w:rPr>
        <w:t>T</w:t>
      </w:r>
      <w:r>
        <w:t>estbench</w:t>
      </w:r>
      <w:r>
        <w:rPr>
          <w:rFonts w:hint="eastAsia"/>
        </w:rPr>
        <w:t xml:space="preserve">는 </w:t>
      </w:r>
      <w:ins w:id="75" w:author="Joonhwan Yi" w:date="2020-11-03T22:26:00Z">
        <w:r w:rsidR="00B84FF3">
          <w:t>CONT_REG</w:t>
        </w:r>
        <w:r w:rsidR="00B84FF3">
          <w:rPr>
            <w:rFonts w:hint="eastAsia"/>
          </w:rPr>
          <w:t xml:space="preserve">에 </w:t>
        </w:r>
        <w:r w:rsidR="00B84FF3">
          <w:t>속한</w:t>
        </w:r>
        <w:r w:rsidR="00B84FF3">
          <w:rPr>
            <w:rFonts w:hint="eastAsia"/>
          </w:rPr>
          <w:t xml:space="preserve"> </w:t>
        </w:r>
        <w:proofErr w:type="spellStart"/>
        <w:r w:rsidR="00B84FF3">
          <w:t>op_start</w:t>
        </w:r>
        <w:proofErr w:type="spellEnd"/>
        <w:r w:rsidR="00B84FF3">
          <w:t xml:space="preserve"> register</w:t>
        </w:r>
        <w:r w:rsidR="00B84FF3">
          <w:rPr>
            <w:rFonts w:hint="eastAsia"/>
          </w:rPr>
          <w:t xml:space="preserve">에 </w:t>
        </w:r>
        <w:r w:rsidR="00B84FF3">
          <w:t>0x1</w:t>
        </w:r>
        <w:r w:rsidR="00B84FF3">
          <w:rPr>
            <w:rFonts w:hint="eastAsia"/>
          </w:rPr>
          <w:t>을 쓰고,</w:t>
        </w:r>
        <w:r w:rsidR="00B84FF3">
          <w:t xml:space="preserve"> MP block</w:t>
        </w:r>
        <w:r w:rsidR="00B84FF3">
          <w:rPr>
            <w:rFonts w:hint="eastAsia"/>
          </w:rPr>
          <w:t>은</w:t>
        </w:r>
      </w:ins>
      <w:del w:id="76" w:author="Joonhwan Yi" w:date="2020-11-03T22:26:00Z">
        <w:r w:rsidDel="00B84FF3">
          <w:delText>INTERRUPT_REG</w:delText>
        </w:r>
        <w:r w:rsidDel="00B84FF3">
          <w:rPr>
            <w:rFonts w:hint="eastAsia"/>
          </w:rPr>
          <w:delText xml:space="preserve">에 </w:delText>
        </w:r>
        <w:r w:rsidR="00832F9F" w:rsidDel="00B84FF3">
          <w:rPr>
            <w:rFonts w:hint="eastAsia"/>
          </w:rPr>
          <w:delText>OPERATION_</w:delText>
        </w:r>
        <w:r w:rsidR="00832F9F" w:rsidDel="00B84FF3">
          <w:delText>START</w:delText>
        </w:r>
        <w:r w:rsidR="00832F9F" w:rsidDel="00B84FF3">
          <w:rPr>
            <w:rFonts w:hint="eastAsia"/>
          </w:rPr>
          <w:delText>를 주어</w:delText>
        </w:r>
      </w:del>
      <w:r w:rsidR="00832F9F">
        <w:rPr>
          <w:rFonts w:hint="eastAsia"/>
        </w:rPr>
        <w:t xml:space="preserve"> I</w:t>
      </w:r>
      <w:r w:rsidR="00832F9F">
        <w:t>NST_REG</w:t>
      </w:r>
      <w:r w:rsidR="00832F9F">
        <w:rPr>
          <w:rFonts w:hint="eastAsia"/>
        </w:rPr>
        <w:t xml:space="preserve">에 있는 첫번째 </w:t>
      </w:r>
      <w:r w:rsidR="00832F9F">
        <w:t>instruction</w:t>
      </w:r>
      <w:r w:rsidR="00832F9F">
        <w:rPr>
          <w:rFonts w:hint="eastAsia"/>
        </w:rPr>
        <w:t>부터 수행한다.</w:t>
      </w:r>
      <w:ins w:id="77" w:author="Joonhwan Yi" w:date="2020-11-03T22:26:00Z">
        <w:r w:rsidR="00496A34">
          <w:t xml:space="preserve"> </w:t>
        </w:r>
        <w:r w:rsidR="00496A34">
          <w:rPr>
            <w:rFonts w:hint="eastAsia"/>
          </w:rPr>
          <w:t xml:space="preserve">각 </w:t>
        </w:r>
        <w:r w:rsidR="00496A34">
          <w:t>instructi</w:t>
        </w:r>
        <w:r w:rsidR="00496A34">
          <w:rPr>
            <w:rFonts w:hint="eastAsia"/>
          </w:rPr>
          <w:t xml:space="preserve">on은 </w:t>
        </w:r>
        <w:r w:rsidR="00496A34">
          <w:t xml:space="preserve">opcode, </w:t>
        </w:r>
        <w:commentRangeStart w:id="78"/>
        <w:r w:rsidR="00496A34">
          <w:t xml:space="preserve">rd (destination register address), </w:t>
        </w:r>
        <w:del w:id="79" w:author="김봉효" w:date="2020-11-09T12:50:00Z">
          <w:r w:rsidR="00496A34" w:rsidDel="0038012B">
            <w:delText>rs</w:delText>
          </w:r>
        </w:del>
      </w:ins>
      <w:ins w:id="80" w:author="김봉효" w:date="2020-11-09T12:53:00Z">
        <w:r w:rsidR="007F6DA3">
          <w:t>ra</w:t>
        </w:r>
      </w:ins>
      <w:ins w:id="81" w:author="Joonhwan Yi" w:date="2020-11-03T22:26:00Z">
        <w:del w:id="82" w:author="김봉효" w:date="2020-11-09T12:50:00Z">
          <w:r w:rsidR="00496A34" w:rsidDel="0038012B">
            <w:delText xml:space="preserve"> (source register address)</w:delText>
          </w:r>
        </w:del>
        <w:r w:rsidR="00496A34">
          <w:t xml:space="preserve">, </w:t>
        </w:r>
        <w:del w:id="83" w:author="김봉효" w:date="2020-11-09T12:51:00Z">
          <w:r w:rsidR="00496A34" w:rsidDel="0038012B">
            <w:delText>rt (target</w:delText>
          </w:r>
        </w:del>
      </w:ins>
      <w:ins w:id="84" w:author="Joonhwan Yi" w:date="2020-11-03T22:27:00Z">
        <w:del w:id="85" w:author="김봉효" w:date="2020-11-09T12:51:00Z">
          <w:r w:rsidR="00496A34" w:rsidDel="0038012B">
            <w:delText>(?)</w:delText>
          </w:r>
        </w:del>
      </w:ins>
      <w:ins w:id="86" w:author="Joonhwan Yi" w:date="2020-11-03T22:26:00Z">
        <w:del w:id="87" w:author="김봉효" w:date="2020-11-09T12:51:00Z">
          <w:r w:rsidR="00496A34" w:rsidDel="0038012B">
            <w:delText xml:space="preserve"> register address)</w:delText>
          </w:r>
        </w:del>
      </w:ins>
      <w:commentRangeEnd w:id="78"/>
      <w:ins w:id="88" w:author="김봉효" w:date="2020-11-09T12:53:00Z">
        <w:r w:rsidR="007F6DA3">
          <w:t>rb</w:t>
        </w:r>
      </w:ins>
      <w:del w:id="89" w:author="김봉효" w:date="2020-11-09T12:53:00Z">
        <w:r w:rsidR="00507462" w:rsidDel="007F6DA3">
          <w:rPr>
            <w:rStyle w:val="a8"/>
          </w:rPr>
          <w:commentReference w:id="78"/>
        </w:r>
      </w:del>
      <w:ins w:id="90" w:author="Joonhwan Yi" w:date="2020-11-03T22:32:00Z">
        <w:del w:id="91" w:author="김봉효" w:date="2020-11-09T12:51:00Z">
          <w:r w:rsidR="00496A34" w:rsidDel="0038012B">
            <w:rPr>
              <w:rFonts w:hint="eastAsia"/>
            </w:rPr>
            <w:delText>으</w:delText>
          </w:r>
        </w:del>
        <w:r w:rsidR="00496A34">
          <w:rPr>
            <w:rFonts w:hint="eastAsia"/>
          </w:rPr>
          <w:t>로 구성된다.</w:t>
        </w:r>
        <w:r w:rsidR="00496A34">
          <w:t xml:space="preserve"> </w:t>
        </w:r>
        <w:r w:rsidR="00496A34">
          <w:rPr>
            <w:rFonts w:hint="eastAsia"/>
          </w:rPr>
          <w:t xml:space="preserve">자세한 내용은 </w:t>
        </w:r>
      </w:ins>
      <w:ins w:id="92" w:author="Joonhwan Yi" w:date="2020-11-03T22:33:00Z">
        <w:del w:id="93" w:author="김봉효" w:date="2020-11-10T16:30:00Z">
          <w:r w:rsidR="00496A34" w:rsidDel="007902EF">
            <w:delText>YYY</w:delText>
          </w:r>
        </w:del>
      </w:ins>
      <w:ins w:id="94" w:author="김봉효" w:date="2020-11-10T16:30:00Z">
        <w:r w:rsidR="007902EF">
          <w:t>4</w:t>
        </w:r>
      </w:ins>
      <w:ins w:id="95" w:author="Joonhwan Yi" w:date="2020-11-03T22:33:00Z">
        <w:r w:rsidR="00496A34">
          <w:rPr>
            <w:rFonts w:hint="eastAsia"/>
          </w:rPr>
          <w:t>장을 참고한다.</w:t>
        </w:r>
      </w:ins>
    </w:p>
    <w:p w14:paraId="2B9A42BF" w14:textId="77777777" w:rsidR="005A5BC4" w:rsidRDefault="005A5BC4" w:rsidP="00C13AFC">
      <w:pPr>
        <w:pStyle w:val="a4"/>
        <w:numPr>
          <w:ilvl w:val="0"/>
          <w:numId w:val="2"/>
        </w:numPr>
        <w:ind w:leftChars="90" w:left="540"/>
        <w:rPr>
          <w:ins w:id="96" w:author="김봉효" w:date="2020-11-10T16:52:00Z"/>
        </w:rPr>
      </w:pPr>
    </w:p>
    <w:p w14:paraId="7A681B90" w14:textId="514A548B" w:rsidR="00832F9F" w:rsidDel="005A5BC4" w:rsidRDefault="00832F9F">
      <w:pPr>
        <w:pStyle w:val="a4"/>
        <w:numPr>
          <w:ilvl w:val="0"/>
          <w:numId w:val="2"/>
        </w:numPr>
        <w:ind w:leftChars="0"/>
        <w:rPr>
          <w:del w:id="97" w:author="김봉효" w:date="2020-11-10T16:52:00Z"/>
        </w:rPr>
      </w:pPr>
      <w:r>
        <w:t>INST_REG</w:t>
      </w:r>
      <w:r>
        <w:rPr>
          <w:rFonts w:hint="eastAsia"/>
        </w:rPr>
        <w:t xml:space="preserve">에서 나온 </w:t>
      </w:r>
      <w:del w:id="98" w:author="Joonhwan Yi" w:date="2020-11-03T22:33:00Z">
        <w:r w:rsidDel="00496A34">
          <w:delText>function, rd</w:delText>
        </w:r>
        <w:r w:rsidR="00DF7608" w:rsidDel="00496A34">
          <w:delText>(destination)</w:delText>
        </w:r>
        <w:r w:rsidDel="00496A34">
          <w:delText>, rs</w:delText>
        </w:r>
        <w:r w:rsidR="00DF7608" w:rsidDel="00496A34">
          <w:delText>(source)</w:delText>
        </w:r>
        <w:r w:rsidDel="00496A34">
          <w:delText>, rt</w:delText>
        </w:r>
        <w:r w:rsidR="00DF7608" w:rsidDel="00496A34">
          <w:delText>(target)</w:delText>
        </w:r>
      </w:del>
      <w:ins w:id="99" w:author="Joonhwan Yi" w:date="2020-11-03T22:33:00Z">
        <w:r w:rsidR="00496A34">
          <w:t>instruction</w:t>
        </w:r>
        <w:r w:rsidR="00496A34">
          <w:rPr>
            <w:rFonts w:hint="eastAsia"/>
          </w:rPr>
          <w:t>을</w:t>
        </w:r>
      </w:ins>
      <w:del w:id="100" w:author="Joonhwan Yi" w:date="2020-11-03T22:33:00Z">
        <w:r w:rsidDel="00496A34">
          <w:rPr>
            <w:rFonts w:hint="eastAsia"/>
          </w:rPr>
          <w:delText>를</w:delText>
        </w:r>
      </w:del>
      <w:r>
        <w:rPr>
          <w:rFonts w:hint="eastAsia"/>
        </w:rPr>
        <w:t xml:space="preserve"> 통해 </w:t>
      </w:r>
      <w:r>
        <w:t>DATA_REG</w:t>
      </w:r>
      <w:r>
        <w:rPr>
          <w:rFonts w:hint="eastAsia"/>
        </w:rPr>
        <w:t>로부터 데이터(</w:t>
      </w:r>
      <w:del w:id="101" w:author="김봉효" w:date="2020-11-09T12:51:00Z">
        <w:r w:rsidDel="002212CD">
          <w:rPr>
            <w:rFonts w:hint="eastAsia"/>
          </w:rPr>
          <w:delText>r</w:delText>
        </w:r>
        <w:r w:rsidDel="002212CD">
          <w:delText>s</w:delText>
        </w:r>
      </w:del>
      <w:ins w:id="102" w:author="김봉효" w:date="2020-11-09T12:53:00Z">
        <w:r w:rsidR="007F6DA3">
          <w:t>ra</w:t>
        </w:r>
      </w:ins>
      <w:r>
        <w:t xml:space="preserve">, </w:t>
      </w:r>
      <w:del w:id="103" w:author="김봉효" w:date="2020-11-09T12:51:00Z">
        <w:r w:rsidDel="002212CD">
          <w:delText>rt</w:delText>
        </w:r>
      </w:del>
      <w:proofErr w:type="spellStart"/>
      <w:ins w:id="104" w:author="김봉효" w:date="2020-11-09T12:53:00Z">
        <w:r w:rsidR="007F6DA3">
          <w:t>rb</w:t>
        </w:r>
      </w:ins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받아와 </w:t>
      </w:r>
      <w:r>
        <w:t>ALU</w:t>
      </w:r>
      <w:ins w:id="105" w:author="Joonhwan Yi" w:date="2020-11-03T22:33:00Z">
        <w:r w:rsidR="00496A34">
          <w:t xml:space="preserve"> </w:t>
        </w:r>
        <w:r w:rsidR="00496A34">
          <w:rPr>
            <w:rFonts w:hint="eastAsia"/>
          </w:rPr>
          <w:t xml:space="preserve">또는 </w:t>
        </w:r>
        <w:r w:rsidR="00496A34">
          <w:t>MUL</w:t>
        </w:r>
      </w:ins>
      <w:r>
        <w:rPr>
          <w:rFonts w:hint="eastAsia"/>
        </w:rPr>
        <w:t xml:space="preserve">에서 연산 후 </w:t>
      </w:r>
      <w:ins w:id="106" w:author="Joonhwan Yi" w:date="2020-11-03T22:33:00Z">
        <w:r w:rsidR="00496A34">
          <w:rPr>
            <w:rFonts w:hint="eastAsia"/>
          </w:rPr>
          <w:t>결과</w:t>
        </w:r>
      </w:ins>
      <w:ins w:id="107" w:author="Joonhwan Yi" w:date="2020-11-03T22:34:00Z">
        <w:r w:rsidR="00496A34">
          <w:t>를</w:t>
        </w:r>
        <w:r w:rsidR="00496A34">
          <w:rPr>
            <w:rFonts w:hint="eastAsia"/>
          </w:rPr>
          <w:t xml:space="preserve"> </w:t>
        </w:r>
      </w:ins>
      <w:r>
        <w:t>DATA_REG</w:t>
      </w:r>
      <w:r>
        <w:rPr>
          <w:rFonts w:hint="eastAsia"/>
        </w:rPr>
        <w:t>의 r</w:t>
      </w:r>
      <w:r>
        <w:t>d</w:t>
      </w:r>
      <w:r>
        <w:rPr>
          <w:rFonts w:hint="eastAsia"/>
        </w:rPr>
        <w:t>에 저장한다.</w:t>
      </w:r>
    </w:p>
    <w:p w14:paraId="2B2C0486" w14:textId="77777777" w:rsidR="005A5BC4" w:rsidRDefault="005A5BC4" w:rsidP="00C13AFC">
      <w:pPr>
        <w:pStyle w:val="a4"/>
        <w:numPr>
          <w:ilvl w:val="0"/>
          <w:numId w:val="2"/>
        </w:numPr>
        <w:ind w:leftChars="90" w:left="540"/>
        <w:rPr>
          <w:ins w:id="108" w:author="김봉효" w:date="2020-11-10T16:52:00Z"/>
        </w:rPr>
      </w:pPr>
    </w:p>
    <w:p w14:paraId="3F1CD358" w14:textId="67EDDC5F" w:rsidR="00832F9F" w:rsidDel="005A5BC4" w:rsidRDefault="00002600">
      <w:pPr>
        <w:pStyle w:val="a4"/>
        <w:numPr>
          <w:ilvl w:val="0"/>
          <w:numId w:val="2"/>
        </w:numPr>
        <w:ind w:leftChars="0"/>
        <w:rPr>
          <w:ins w:id="109" w:author="Joonhwan Yi" w:date="2020-11-03T22:40:00Z"/>
          <w:del w:id="110" w:author="김봉효" w:date="2020-11-10T16:52:00Z"/>
        </w:rPr>
      </w:pPr>
      <w:ins w:id="111" w:author="Joonhwan Yi" w:date="2020-11-03T11:28:00Z">
        <w:r>
          <w:t>MP</w:t>
        </w:r>
        <w:r>
          <w:rPr>
            <w:rFonts w:hint="eastAsia"/>
          </w:rPr>
          <w:t xml:space="preserve">가 </w:t>
        </w:r>
      </w:ins>
      <w:r w:rsidR="00832F9F">
        <w:rPr>
          <w:rFonts w:hint="eastAsia"/>
        </w:rPr>
        <w:t>1</w:t>
      </w:r>
      <w:r w:rsidR="00832F9F">
        <w:t>0</w:t>
      </w:r>
      <w:r w:rsidR="00832F9F">
        <w:rPr>
          <w:rFonts w:hint="eastAsia"/>
        </w:rPr>
        <w:t xml:space="preserve">개의 </w:t>
      </w:r>
      <w:r w:rsidR="00832F9F">
        <w:t>instruction</w:t>
      </w:r>
      <w:r w:rsidR="00832F9F">
        <w:rPr>
          <w:rFonts w:hint="eastAsia"/>
        </w:rPr>
        <w:t>을 수행</w:t>
      </w:r>
      <w:ins w:id="112" w:author="Joonhwan Yi" w:date="2020-11-03T22:34:00Z">
        <w:r w:rsidR="00496A34">
          <w:rPr>
            <w:rFonts w:hint="eastAsia"/>
          </w:rPr>
          <w:t xml:space="preserve"> 후 모든 </w:t>
        </w:r>
      </w:ins>
      <w:del w:id="113" w:author="Joonhwan Yi" w:date="2020-11-03T22:34:00Z">
        <w:r w:rsidR="00832F9F" w:rsidDel="00496A34">
          <w:rPr>
            <w:rFonts w:hint="eastAsia"/>
          </w:rPr>
          <w:delText xml:space="preserve">하여 </w:delText>
        </w:r>
        <w:r w:rsidR="00832F9F" w:rsidDel="00496A34">
          <w:delText>10</w:delText>
        </w:r>
        <w:r w:rsidR="00832F9F" w:rsidDel="00496A34">
          <w:rPr>
            <w:rFonts w:hint="eastAsia"/>
          </w:rPr>
          <w:delText xml:space="preserve">개의 </w:delText>
        </w:r>
      </w:del>
      <w:r w:rsidR="00832F9F">
        <w:rPr>
          <w:rFonts w:hint="eastAsia"/>
        </w:rPr>
        <w:t>결과를 저장하면</w:t>
      </w:r>
      <w:ins w:id="114" w:author="Joonhwan Yi" w:date="2020-11-03T22:34:00Z">
        <w:r w:rsidR="00496A34">
          <w:rPr>
            <w:rFonts w:hint="eastAsia"/>
          </w:rPr>
          <w:t xml:space="preserve"> CONT_REG에 속한 </w:t>
        </w:r>
      </w:ins>
      <w:del w:id="115" w:author="Joonhwan Yi" w:date="2020-11-03T22:34:00Z">
        <w:r w:rsidR="00832F9F" w:rsidDel="00496A34">
          <w:rPr>
            <w:rFonts w:hint="eastAsia"/>
          </w:rPr>
          <w:delText xml:space="preserve"> </w:delText>
        </w:r>
      </w:del>
      <w:r w:rsidR="00832F9F">
        <w:rPr>
          <w:rFonts w:hint="eastAsia"/>
        </w:rPr>
        <w:t>I</w:t>
      </w:r>
      <w:r w:rsidR="00832F9F">
        <w:t>nterrupt</w:t>
      </w:r>
      <w:ins w:id="116" w:author="Joonhwan Yi" w:date="2020-11-03T22:34:00Z">
        <w:r w:rsidR="00496A34" w:rsidDel="00496A34">
          <w:t xml:space="preserve"> </w:t>
        </w:r>
      </w:ins>
      <w:ins w:id="117" w:author="Joonhwan Yi" w:date="2020-11-03T22:36:00Z">
        <w:r w:rsidR="00496A34">
          <w:t>register</w:t>
        </w:r>
      </w:ins>
      <w:del w:id="118" w:author="Joonhwan Yi" w:date="2020-11-03T22:34:00Z">
        <w:r w:rsidR="00832F9F" w:rsidDel="00496A34">
          <w:delText>_mask</w:delText>
        </w:r>
      </w:del>
      <w:r w:rsidR="00832F9F">
        <w:rPr>
          <w:rFonts w:hint="eastAsia"/>
        </w:rPr>
        <w:t xml:space="preserve">에 </w:t>
      </w:r>
      <w:r w:rsidR="00832F9F">
        <w:t>1</w:t>
      </w:r>
      <w:r w:rsidR="00832F9F">
        <w:rPr>
          <w:rFonts w:hint="eastAsia"/>
        </w:rPr>
        <w:t xml:space="preserve">의 값을 </w:t>
      </w:r>
      <w:del w:id="119" w:author="Joonhwan Yi" w:date="2020-11-03T22:35:00Z">
        <w:r w:rsidR="00832F9F" w:rsidDel="00496A34">
          <w:rPr>
            <w:rFonts w:hint="eastAsia"/>
          </w:rPr>
          <w:delText>주어</w:delText>
        </w:r>
      </w:del>
      <w:ins w:id="120" w:author="Joonhwan Yi" w:date="2020-11-03T22:35:00Z">
        <w:r w:rsidR="00496A34">
          <w:rPr>
            <w:rFonts w:hint="eastAsia"/>
          </w:rPr>
          <w:t>쓴다.</w:t>
        </w:r>
      </w:ins>
      <w:ins w:id="121" w:author="Joonhwan Yi" w:date="2020-11-03T22:36:00Z">
        <w:r w:rsidR="00496A34">
          <w:t xml:space="preserve"> </w:t>
        </w:r>
      </w:ins>
      <w:del w:id="122" w:author="Joonhwan Yi" w:date="2020-11-03T22:36:00Z">
        <w:r w:rsidR="00832F9F" w:rsidDel="00496A34">
          <w:rPr>
            <w:rFonts w:hint="eastAsia"/>
          </w:rPr>
          <w:delText xml:space="preserve"> 결과값들을 읽는다</w:delText>
        </w:r>
      </w:del>
      <w:del w:id="123" w:author="Joonhwan Yi" w:date="2020-11-03T22:40:00Z">
        <w:r w:rsidR="00832F9F" w:rsidDel="00C13AFC">
          <w:rPr>
            <w:rFonts w:hint="eastAsia"/>
          </w:rPr>
          <w:delText>.</w:delText>
        </w:r>
      </w:del>
      <w:ins w:id="124" w:author="Joonhwan Yi" w:date="2020-11-03T22:40:00Z">
        <w:r w:rsidR="00C13AFC">
          <w:rPr>
            <w:rFonts w:hint="eastAsia"/>
          </w:rPr>
          <w:t xml:space="preserve">앞의 2번에서 </w:t>
        </w:r>
        <w:r w:rsidR="00C13AFC">
          <w:t>interrupt_mask register</w:t>
        </w:r>
        <w:r w:rsidR="00C13AFC">
          <w:rPr>
            <w:rFonts w:hint="eastAsia"/>
          </w:rPr>
          <w:t xml:space="preserve">에 쓰인 값에 따라 </w:t>
        </w:r>
        <w:r w:rsidR="00C13AFC">
          <w:t>interrupt output port</w:t>
        </w:r>
        <w:r w:rsidR="00C13AFC">
          <w:rPr>
            <w:rFonts w:hint="eastAsia"/>
          </w:rPr>
          <w:t xml:space="preserve">값이 </w:t>
        </w:r>
        <w:r w:rsidR="00C13AFC">
          <w:t xml:space="preserve">0 </w:t>
        </w:r>
        <w:r w:rsidR="00C13AFC">
          <w:rPr>
            <w:rFonts w:hint="eastAsia"/>
          </w:rPr>
          <w:t xml:space="preserve">또는 </w:t>
        </w:r>
        <w:r w:rsidR="00C13AFC">
          <w:t>1</w:t>
        </w:r>
        <w:r w:rsidR="00C13AFC">
          <w:rPr>
            <w:rFonts w:hint="eastAsia"/>
          </w:rPr>
          <w:t>값으로 변경된다.</w:t>
        </w:r>
      </w:ins>
    </w:p>
    <w:p w14:paraId="3045CD58" w14:textId="77777777" w:rsidR="005A5BC4" w:rsidRDefault="005A5BC4" w:rsidP="00C13AFC">
      <w:pPr>
        <w:pStyle w:val="a4"/>
        <w:numPr>
          <w:ilvl w:val="0"/>
          <w:numId w:val="2"/>
        </w:numPr>
        <w:ind w:leftChars="90" w:left="540"/>
        <w:rPr>
          <w:ins w:id="125" w:author="김봉효" w:date="2020-11-10T16:52:00Z"/>
        </w:rPr>
      </w:pPr>
    </w:p>
    <w:p w14:paraId="7A6D858B" w14:textId="2C9376EB" w:rsidR="00C13AFC" w:rsidRDefault="00C13AFC">
      <w:pPr>
        <w:pStyle w:val="a4"/>
        <w:numPr>
          <w:ilvl w:val="0"/>
          <w:numId w:val="2"/>
        </w:numPr>
        <w:ind w:leftChars="90" w:left="540"/>
        <w:rPr>
          <w:ins w:id="126" w:author="Joonhwan Yi" w:date="2020-11-03T22:43:00Z"/>
        </w:rPr>
      </w:pPr>
      <w:ins w:id="127" w:author="Joonhwan Yi" w:date="2020-11-03T22:40:00Z">
        <w:r>
          <w:rPr>
            <w:rFonts w:hint="eastAsia"/>
          </w:rPr>
          <w:t xml:space="preserve">앞의 </w:t>
        </w:r>
        <w:r>
          <w:t>2</w:t>
        </w:r>
        <w:r>
          <w:rPr>
            <w:rFonts w:hint="eastAsia"/>
          </w:rPr>
          <w:t xml:space="preserve">번에서 </w:t>
        </w:r>
        <w:r>
          <w:t>interrupt_mask register</w:t>
        </w:r>
      </w:ins>
      <w:ins w:id="128" w:author="Joonhwan Yi" w:date="2020-11-03T22:41:00Z">
        <w:r>
          <w:rPr>
            <w:rFonts w:hint="eastAsia"/>
          </w:rPr>
          <w:t xml:space="preserve">가 </w:t>
        </w:r>
        <w:r>
          <w:t>0</w:t>
        </w:r>
        <w:r>
          <w:rPr>
            <w:rFonts w:hint="eastAsia"/>
          </w:rPr>
          <w:t>값을 가진 경우,</w:t>
        </w:r>
        <w:r>
          <w:t xml:space="preserve"> testbench</w:t>
        </w:r>
        <w:r>
          <w:rPr>
            <w:rFonts w:hint="eastAsia"/>
          </w:rPr>
          <w:t xml:space="preserve">는 </w:t>
        </w:r>
      </w:ins>
      <w:ins w:id="129" w:author="Joonhwan Yi" w:date="2020-11-03T22:43:00Z">
        <w:r>
          <w:t>3</w:t>
        </w:r>
        <w:r>
          <w:rPr>
            <w:rFonts w:hint="eastAsia"/>
          </w:rPr>
          <w:t xml:space="preserve">번 동작 이후 </w:t>
        </w:r>
      </w:ins>
      <w:ins w:id="130" w:author="Joonhwan Yi" w:date="2020-11-03T22:41:00Z">
        <w:r>
          <w:rPr>
            <w:rFonts w:hint="eastAsia"/>
          </w:rPr>
          <w:t xml:space="preserve">일정한 clock cycle마다 </w:t>
        </w:r>
        <w:r>
          <w:t>(</w:t>
        </w:r>
        <w:r>
          <w:rPr>
            <w:rFonts w:hint="eastAsia"/>
          </w:rPr>
          <w:t xml:space="preserve">예를 들어 매 </w:t>
        </w:r>
        <w:r>
          <w:t>10</w:t>
        </w:r>
        <w:r>
          <w:rPr>
            <w:rFonts w:hint="eastAsia"/>
          </w:rPr>
          <w:t xml:space="preserve"> </w:t>
        </w:r>
        <w:r>
          <w:t>cycle</w:t>
        </w:r>
        <w:r>
          <w:rPr>
            <w:rFonts w:hint="eastAsia"/>
          </w:rPr>
          <w:t>마다)</w:t>
        </w:r>
      </w:ins>
      <w:ins w:id="131" w:author="Joonhwan Yi" w:date="2020-11-03T22:42:00Z">
        <w:r>
          <w:t xml:space="preserve"> interrupt register </w:t>
        </w:r>
        <w:r>
          <w:rPr>
            <w:rFonts w:hint="eastAsia"/>
          </w:rPr>
          <w:t>값을 읽어서 확인한 후,</w:t>
        </w:r>
        <w:r>
          <w:t xml:space="preserve"> 1</w:t>
        </w:r>
        <w:r>
          <w:rPr>
            <w:rFonts w:hint="eastAsia"/>
          </w:rPr>
          <w:t xml:space="preserve">인 경우 </w:t>
        </w:r>
        <w:r>
          <w:t>DATA_REG</w:t>
        </w:r>
        <w:r>
          <w:rPr>
            <w:rFonts w:hint="eastAsia"/>
          </w:rPr>
          <w:t xml:space="preserve">의 값을 모두 읽어서 예상한 결과값과 비교하여 </w:t>
        </w:r>
        <w:r>
          <w:t xml:space="preserve">pass </w:t>
        </w:r>
        <w:r>
          <w:rPr>
            <w:rFonts w:hint="eastAsia"/>
          </w:rPr>
          <w:t>또는 fail</w:t>
        </w:r>
        <w:r>
          <w:t xml:space="preserve"> </w:t>
        </w:r>
        <w:r>
          <w:rPr>
            <w:rFonts w:hint="eastAsia"/>
          </w:rPr>
          <w:t xml:space="preserve">결과를 </w:t>
        </w:r>
      </w:ins>
      <w:ins w:id="132" w:author="Joonhwan Yi" w:date="2020-11-03T22:43:00Z">
        <w:r>
          <w:rPr>
            <w:rFonts w:hint="eastAsia"/>
          </w:rPr>
          <w:t>생성한다.</w:t>
        </w:r>
        <w:r>
          <w:t xml:space="preserve"> </w:t>
        </w:r>
      </w:ins>
    </w:p>
    <w:p w14:paraId="2F06A849" w14:textId="5B95C149" w:rsidR="00C13AFC" w:rsidRDefault="00C13AFC" w:rsidP="00C13AFC">
      <w:pPr>
        <w:pStyle w:val="a4"/>
        <w:numPr>
          <w:ilvl w:val="0"/>
          <w:numId w:val="2"/>
        </w:numPr>
        <w:ind w:leftChars="90" w:left="540"/>
        <w:rPr>
          <w:ins w:id="133" w:author="Joonhwan Yi" w:date="2020-11-03T22:45:00Z"/>
        </w:rPr>
      </w:pPr>
      <w:ins w:id="134" w:author="Joonhwan Yi" w:date="2020-11-03T22:43:00Z">
        <w:r>
          <w:rPr>
            <w:rFonts w:hint="eastAsia"/>
          </w:rPr>
          <w:t xml:space="preserve">앞의 </w:t>
        </w:r>
        <w:r>
          <w:t>2</w:t>
        </w:r>
        <w:r>
          <w:rPr>
            <w:rFonts w:hint="eastAsia"/>
          </w:rPr>
          <w:t xml:space="preserve">번에서 </w:t>
        </w:r>
        <w:r>
          <w:t>interrupt_mask register</w:t>
        </w:r>
        <w:r>
          <w:rPr>
            <w:rFonts w:hint="eastAsia"/>
          </w:rPr>
          <w:t xml:space="preserve">가 </w:t>
        </w:r>
        <w:r>
          <w:t>1</w:t>
        </w:r>
        <w:r>
          <w:rPr>
            <w:rFonts w:hint="eastAsia"/>
          </w:rPr>
          <w:t>값을 가진 경우,</w:t>
        </w:r>
        <w:r>
          <w:t xml:space="preserve"> </w:t>
        </w:r>
        <w:r>
          <w:rPr>
            <w:rFonts w:hint="eastAsia"/>
          </w:rPr>
          <w:t xml:space="preserve">testbench는 </w:t>
        </w:r>
        <w:r>
          <w:t>MP block</w:t>
        </w:r>
        <w:r>
          <w:rPr>
            <w:rFonts w:hint="eastAsia"/>
          </w:rPr>
          <w:t xml:space="preserve">의 </w:t>
        </w:r>
        <w:r>
          <w:t>interrupt output port</w:t>
        </w:r>
      </w:ins>
      <w:ins w:id="135" w:author="Joonhwan Yi" w:date="2020-11-03T22:44:00Z">
        <w:r>
          <w:rPr>
            <w:rFonts w:hint="eastAsia"/>
          </w:rPr>
          <w:t xml:space="preserve">값이 </w:t>
        </w:r>
        <w:r>
          <w:t>1</w:t>
        </w:r>
        <w:r>
          <w:rPr>
            <w:rFonts w:hint="eastAsia"/>
          </w:rPr>
          <w:t>이 될 때까지 기다린다.</w:t>
        </w:r>
        <w:r>
          <w:t xml:space="preserve"> MP block</w:t>
        </w:r>
        <w:r>
          <w:rPr>
            <w:rFonts w:hint="eastAsia"/>
          </w:rPr>
          <w:t xml:space="preserve">의 </w:t>
        </w:r>
        <w:r>
          <w:t>interrupt port</w:t>
        </w:r>
        <w:r>
          <w:rPr>
            <w:rFonts w:hint="eastAsia"/>
          </w:rPr>
          <w:t xml:space="preserve">가 </w:t>
        </w:r>
        <w:r>
          <w:t>1</w:t>
        </w:r>
        <w:r>
          <w:rPr>
            <w:rFonts w:hint="eastAsia"/>
          </w:rPr>
          <w:t xml:space="preserve">이 되는 즉시 testbench는 </w:t>
        </w:r>
      </w:ins>
      <w:ins w:id="136" w:author="Joonhwan Yi" w:date="2020-11-03T22:45:00Z">
        <w:r>
          <w:t>DATA_REG</w:t>
        </w:r>
        <w:r>
          <w:rPr>
            <w:rFonts w:hint="eastAsia"/>
          </w:rPr>
          <w:t xml:space="preserve">의 값을 모두 읽어서 예상한 결과값과 비교하여 </w:t>
        </w:r>
        <w:r>
          <w:t xml:space="preserve">pass </w:t>
        </w:r>
        <w:r>
          <w:rPr>
            <w:rFonts w:hint="eastAsia"/>
          </w:rPr>
          <w:t>또는 fail</w:t>
        </w:r>
        <w:r>
          <w:t xml:space="preserve"> </w:t>
        </w:r>
        <w:r>
          <w:rPr>
            <w:rFonts w:hint="eastAsia"/>
          </w:rPr>
          <w:t>결과를 생성한다.</w:t>
        </w:r>
      </w:ins>
    </w:p>
    <w:p w14:paraId="1B25069B" w14:textId="3D671013" w:rsidR="00C13AFC" w:rsidRDefault="00C13AFC">
      <w:pPr>
        <w:pStyle w:val="a4"/>
        <w:ind w:leftChars="0" w:left="360"/>
        <w:rPr>
          <w:ins w:id="137" w:author="김봉효" w:date="2020-11-05T16:32:00Z"/>
        </w:rPr>
      </w:pPr>
    </w:p>
    <w:p w14:paraId="35E08DD5" w14:textId="5C6C9752" w:rsidR="0025670E" w:rsidRDefault="0025670E">
      <w:pPr>
        <w:pStyle w:val="a4"/>
        <w:ind w:leftChars="270" w:left="540"/>
        <w:rPr>
          <w:ins w:id="138" w:author="김봉효" w:date="2020-11-05T16:32:00Z"/>
        </w:rPr>
      </w:pPr>
    </w:p>
    <w:p w14:paraId="4CF6176E" w14:textId="17EDAD5B" w:rsidR="0025670E" w:rsidRDefault="0025670E">
      <w:pPr>
        <w:pStyle w:val="a4"/>
        <w:ind w:leftChars="270" w:left="540"/>
        <w:rPr>
          <w:ins w:id="139" w:author="김봉효" w:date="2020-11-05T16:32:00Z"/>
        </w:rPr>
      </w:pPr>
    </w:p>
    <w:p w14:paraId="14204019" w14:textId="3447AFDD" w:rsidR="0025670E" w:rsidRDefault="0025670E">
      <w:pPr>
        <w:pStyle w:val="a4"/>
        <w:ind w:leftChars="270" w:left="540"/>
        <w:rPr>
          <w:ins w:id="140" w:author="김봉효" w:date="2020-11-05T16:32:00Z"/>
        </w:rPr>
      </w:pPr>
    </w:p>
    <w:p w14:paraId="3D326E47" w14:textId="52BD6E16" w:rsidR="0025670E" w:rsidRDefault="0025670E">
      <w:pPr>
        <w:pStyle w:val="a4"/>
        <w:ind w:leftChars="270" w:left="540"/>
        <w:rPr>
          <w:ins w:id="141" w:author="김봉효" w:date="2020-11-05T16:32:00Z"/>
        </w:rPr>
      </w:pPr>
    </w:p>
    <w:p w14:paraId="48352918" w14:textId="3A765529" w:rsidR="0025670E" w:rsidRDefault="0025670E">
      <w:pPr>
        <w:pStyle w:val="a4"/>
        <w:ind w:leftChars="270" w:left="540"/>
        <w:rPr>
          <w:ins w:id="142" w:author="김봉효" w:date="2020-11-05T16:32:00Z"/>
        </w:rPr>
      </w:pPr>
    </w:p>
    <w:p w14:paraId="68ADDEC2" w14:textId="7147A2A6" w:rsidR="0025670E" w:rsidRDefault="0025670E">
      <w:pPr>
        <w:pStyle w:val="a4"/>
        <w:ind w:leftChars="270" w:left="540"/>
        <w:rPr>
          <w:ins w:id="143" w:author="김봉효" w:date="2020-11-05T16:32:00Z"/>
        </w:rPr>
      </w:pPr>
    </w:p>
    <w:p w14:paraId="6437A2E7" w14:textId="457167A3" w:rsidR="0025670E" w:rsidRDefault="0025670E">
      <w:pPr>
        <w:pStyle w:val="a4"/>
        <w:ind w:leftChars="270" w:left="540"/>
        <w:rPr>
          <w:ins w:id="144" w:author="김봉효" w:date="2020-11-05T16:32:00Z"/>
        </w:rPr>
      </w:pPr>
    </w:p>
    <w:p w14:paraId="2AA1AB63" w14:textId="1738C045" w:rsidR="0025670E" w:rsidRDefault="0025670E">
      <w:pPr>
        <w:pStyle w:val="a4"/>
        <w:ind w:leftChars="270" w:left="540"/>
        <w:rPr>
          <w:ins w:id="145" w:author="김봉효" w:date="2020-11-05T16:32:00Z"/>
        </w:rPr>
      </w:pPr>
    </w:p>
    <w:p w14:paraId="7734DF98" w14:textId="4272C3D4" w:rsidR="0025670E" w:rsidRDefault="0025670E">
      <w:pPr>
        <w:pStyle w:val="a4"/>
        <w:ind w:leftChars="270" w:left="540"/>
        <w:rPr>
          <w:ins w:id="146" w:author="김봉효" w:date="2020-11-05T16:32:00Z"/>
        </w:rPr>
      </w:pPr>
    </w:p>
    <w:p w14:paraId="47CF6E5D" w14:textId="7BC9B129" w:rsidR="0025670E" w:rsidRDefault="0025670E">
      <w:pPr>
        <w:pStyle w:val="a4"/>
        <w:ind w:leftChars="270" w:left="540"/>
        <w:rPr>
          <w:ins w:id="147" w:author="김봉효" w:date="2020-11-05T16:32:00Z"/>
        </w:rPr>
      </w:pPr>
    </w:p>
    <w:p w14:paraId="532D6276" w14:textId="77777777" w:rsidR="0025670E" w:rsidRPr="005D6B7F" w:rsidRDefault="0025670E">
      <w:pPr>
        <w:pPrChange w:id="148" w:author="김봉효" w:date="2020-11-10T16:52:00Z">
          <w:pPr>
            <w:pStyle w:val="a4"/>
            <w:numPr>
              <w:numId w:val="2"/>
            </w:numPr>
            <w:ind w:leftChars="0" w:left="360" w:hanging="360"/>
          </w:pPr>
        </w:pPrChange>
      </w:pPr>
    </w:p>
    <w:p w14:paraId="78494927" w14:textId="5437116D" w:rsidR="00E86397" w:rsidRDefault="003D2DF0" w:rsidP="00E86397">
      <w:pPr>
        <w:pStyle w:val="a4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lastRenderedPageBreak/>
        <w:t>TOP</w:t>
      </w:r>
    </w:p>
    <w:p w14:paraId="5FA477B5" w14:textId="1FC16161" w:rsidR="00AE04ED" w:rsidRPr="00AE04ED" w:rsidRDefault="00AE04ED" w:rsidP="00AE04ED">
      <w:pPr>
        <w:rPr>
          <w:b/>
          <w:dstrike/>
          <w:sz w:val="4"/>
          <w:szCs w:val="4"/>
          <w:u w:val="thick"/>
        </w:rPr>
      </w:pPr>
      <w:r w:rsidRPr="00AE04ED">
        <w:rPr>
          <w:b/>
          <w:dstrike/>
          <w:sz w:val="4"/>
          <w:szCs w:val="4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71DB51" w14:textId="2FAAD57A" w:rsidR="00AE04ED" w:rsidRPr="00AE04ED" w:rsidRDefault="00AE04ED" w:rsidP="00AE04ED">
      <w:r w:rsidRPr="00F152E6">
        <w:rPr>
          <w:rFonts w:hint="eastAsia"/>
        </w:rPr>
        <w:t>T</w:t>
      </w:r>
      <w:r w:rsidRPr="00F152E6">
        <w:t>OP</w:t>
      </w:r>
      <w:r w:rsidRPr="00F152E6">
        <w:rPr>
          <w:rFonts w:hint="eastAsia"/>
        </w:rPr>
        <w:t xml:space="preserve">은 </w:t>
      </w:r>
      <w:del w:id="149" w:author="김봉효" w:date="2020-11-10T16:56:00Z">
        <w:r w:rsidRPr="00F152E6" w:rsidDel="005A5BC4">
          <w:delText>BUS</w:delText>
        </w:r>
      </w:del>
      <w:ins w:id="150" w:author="김봉효" w:date="2020-11-10T16:57:00Z">
        <w:r w:rsidR="005A5BC4">
          <w:t>BUS</w:t>
        </w:r>
      </w:ins>
      <w:del w:id="151" w:author="Joonhwan Yi" w:date="2020-11-03T22:45:00Z">
        <w:r w:rsidRPr="00F152E6" w:rsidDel="00C13AFC">
          <w:rPr>
            <w:rFonts w:hint="eastAsia"/>
          </w:rPr>
          <w:delText>,</w:delText>
        </w:r>
      </w:del>
      <w:ins w:id="152" w:author="Joonhwan Yi" w:date="2020-11-03T22:45:00Z">
        <w:r w:rsidR="00C13AFC">
          <w:rPr>
            <w:rFonts w:hint="eastAsia"/>
          </w:rPr>
          <w:t>와</w:t>
        </w:r>
      </w:ins>
      <w:r w:rsidRPr="00F152E6">
        <w:t xml:space="preserve"> </w:t>
      </w:r>
      <w:del w:id="153" w:author="Joonhwan Yi" w:date="2020-11-03T22:45:00Z">
        <w:r w:rsidRPr="00F152E6" w:rsidDel="00C13AFC">
          <w:delText>AL</w:delText>
        </w:r>
        <w:r w:rsidRPr="00F152E6" w:rsidDel="00C13AFC">
          <w:rPr>
            <w:rFonts w:hint="eastAsia"/>
          </w:rPr>
          <w:delText>U</w:delText>
        </w:r>
      </w:del>
      <w:ins w:id="154" w:author="Joonhwan Yi" w:date="2020-11-03T22:45:00Z">
        <w:r w:rsidR="00C13AFC">
          <w:t>MP</w:t>
        </w:r>
      </w:ins>
      <w:r w:rsidRPr="00F152E6">
        <w:rPr>
          <w:rFonts w:hint="eastAsia"/>
        </w:rPr>
        <w:t xml:space="preserve">를 </w:t>
      </w:r>
      <w:r w:rsidRPr="00F152E6">
        <w:t>instance</w:t>
      </w:r>
      <w:r w:rsidRPr="00F152E6">
        <w:rPr>
          <w:rFonts w:hint="eastAsia"/>
        </w:rPr>
        <w:t xml:space="preserve">하여 이들을 연결한 </w:t>
      </w:r>
      <w:r w:rsidRPr="00F152E6">
        <w:t>component</w:t>
      </w:r>
      <w:r w:rsidRPr="00F152E6">
        <w:rPr>
          <w:rFonts w:hint="eastAsia"/>
        </w:rPr>
        <w:t>이다.</w:t>
      </w:r>
      <w:r>
        <w:t xml:space="preserve"> </w:t>
      </w:r>
    </w:p>
    <w:p w14:paraId="082D59CC" w14:textId="4EDAA6B9" w:rsidR="00E86397" w:rsidRPr="00E86397" w:rsidRDefault="00231BEE" w:rsidP="00231BEE">
      <w:pPr>
        <w:rPr>
          <w:sz w:val="22"/>
          <w:szCs w:val="24"/>
          <w:u w:val="single"/>
        </w:rPr>
      </w:pPr>
      <w:r w:rsidRPr="00E86397">
        <w:rPr>
          <w:rFonts w:hint="eastAsia"/>
          <w:sz w:val="22"/>
          <w:szCs w:val="24"/>
          <w:u w:val="single"/>
        </w:rPr>
        <w:t>2</w:t>
      </w:r>
      <w:r w:rsidRPr="00E86397">
        <w:rPr>
          <w:sz w:val="22"/>
          <w:szCs w:val="24"/>
          <w:u w:val="single"/>
        </w:rPr>
        <w:t xml:space="preserve">.1. </w:t>
      </w:r>
      <w:r w:rsidRPr="00E86397">
        <w:rPr>
          <w:rFonts w:hint="eastAsia"/>
          <w:sz w:val="22"/>
          <w:szCs w:val="24"/>
          <w:u w:val="single"/>
        </w:rPr>
        <w:t>F</w:t>
      </w:r>
      <w:r w:rsidRPr="00E86397">
        <w:rPr>
          <w:sz w:val="22"/>
          <w:szCs w:val="24"/>
          <w:u w:val="single"/>
        </w:rPr>
        <w:t>eatures</w:t>
      </w:r>
      <w:r w:rsidR="00E86397">
        <w:rPr>
          <w:sz w:val="22"/>
          <w:szCs w:val="24"/>
          <w:u w:val="single"/>
        </w:rPr>
        <w:t xml:space="preserve">                                                                       </w:t>
      </w:r>
    </w:p>
    <w:p w14:paraId="44AE8890" w14:textId="094CAA8A" w:rsidR="00AE04ED" w:rsidRDefault="00AE04ED" w:rsidP="00F152E6">
      <w:pPr>
        <w:pStyle w:val="a4"/>
        <w:ind w:leftChars="0" w:left="0"/>
      </w:pPr>
      <w:r>
        <w:rPr>
          <w:rFonts w:hint="eastAsia"/>
        </w:rPr>
        <w:t xml:space="preserve">해당 </w:t>
      </w:r>
      <w:r>
        <w:t>system</w:t>
      </w:r>
      <w:r>
        <w:rPr>
          <w:rFonts w:hint="eastAsia"/>
        </w:rPr>
        <w:t>의 외부(</w:t>
      </w:r>
      <w:r>
        <w:t>testbench)</w:t>
      </w:r>
      <w:r>
        <w:rPr>
          <w:rFonts w:hint="eastAsia"/>
        </w:rPr>
        <w:t>에서 m</w:t>
      </w:r>
      <w:r>
        <w:t>aster</w:t>
      </w:r>
      <w:del w:id="155" w:author="김봉효" w:date="2020-11-11T13:40:00Z">
        <w:r w:rsidDel="00467E81">
          <w:delText xml:space="preserve"> 0</w:delText>
        </w:r>
      </w:del>
      <w:r>
        <w:t xml:space="preserve"> interface</w:t>
      </w:r>
      <w:r>
        <w:rPr>
          <w:rFonts w:hint="eastAsia"/>
        </w:rPr>
        <w:t xml:space="preserve">를 사용하여 </w:t>
      </w:r>
      <w:del w:id="156" w:author="Joonhwan Yi" w:date="2020-11-03T22:46:00Z">
        <w:r w:rsidDel="00C13AFC">
          <w:rPr>
            <w:rFonts w:hint="eastAsia"/>
          </w:rPr>
          <w:delText>ALU</w:delText>
        </w:r>
      </w:del>
      <w:ins w:id="157" w:author="Joonhwan Yi" w:date="2020-11-03T22:46:00Z">
        <w:r w:rsidR="00C13AFC">
          <w:t>MP</w:t>
        </w:r>
      </w:ins>
      <w:r>
        <w:rPr>
          <w:rFonts w:hint="eastAsia"/>
        </w:rPr>
        <w:t xml:space="preserve">와 </w:t>
      </w:r>
      <w:del w:id="158" w:author="김봉효" w:date="2020-11-10T16:56:00Z">
        <w:r w:rsidDel="005A5BC4">
          <w:rPr>
            <w:rFonts w:hint="eastAsia"/>
          </w:rPr>
          <w:delText>B</w:delText>
        </w:r>
        <w:r w:rsidDel="005A5BC4">
          <w:delText>US</w:delText>
        </w:r>
      </w:del>
      <w:ins w:id="159" w:author="김봉효" w:date="2020-11-10T16:57:00Z">
        <w:r w:rsidR="005A5BC4">
          <w:rPr>
            <w:rFonts w:hint="eastAsia"/>
          </w:rPr>
          <w:t>BUS</w:t>
        </w:r>
      </w:ins>
      <w:r>
        <w:rPr>
          <w:rFonts w:hint="eastAsia"/>
        </w:rPr>
        <w:t>에 접근할 수 있다.</w:t>
      </w:r>
    </w:p>
    <w:p w14:paraId="5C2D611E" w14:textId="68B43CFE" w:rsidR="00AE04ED" w:rsidRDefault="00AE04ED" w:rsidP="00F152E6">
      <w:pPr>
        <w:pStyle w:val="a4"/>
        <w:ind w:leftChars="0" w:left="0"/>
      </w:pPr>
      <w:del w:id="160" w:author="Joonhwan Yi" w:date="2020-11-03T22:46:00Z">
        <w:r w:rsidDel="00C13AFC">
          <w:rPr>
            <w:rFonts w:hint="eastAsia"/>
          </w:rPr>
          <w:delText>A</w:delText>
        </w:r>
        <w:r w:rsidDel="00C13AFC">
          <w:delText>LU</w:delText>
        </w:r>
      </w:del>
      <w:ins w:id="161" w:author="Joonhwan Yi" w:date="2020-11-03T22:46:00Z">
        <w:r w:rsidR="00C13AFC">
          <w:t>MP</w:t>
        </w:r>
      </w:ins>
      <w:r>
        <w:rPr>
          <w:rFonts w:hint="eastAsia"/>
        </w:rPr>
        <w:t>의 i</w:t>
      </w:r>
      <w:r>
        <w:t>nterrupt signal</w:t>
      </w:r>
      <w:r>
        <w:rPr>
          <w:rFonts w:hint="eastAsia"/>
        </w:rPr>
        <w:t>을 읽어 연산이 종료됨을 확인한다.</w:t>
      </w:r>
    </w:p>
    <w:p w14:paraId="28E4B495" w14:textId="72BC8105" w:rsidR="00231BEE" w:rsidRPr="00F152E6" w:rsidRDefault="00231BEE" w:rsidP="00F152E6">
      <w:pPr>
        <w:pStyle w:val="a4"/>
        <w:ind w:leftChars="0" w:left="0"/>
      </w:pPr>
      <w:r>
        <w:t>Figure 2는 Top의 schematic symbol이다.</w:t>
      </w:r>
    </w:p>
    <w:p w14:paraId="512C19DE" w14:textId="25CBC923" w:rsidR="003D2DF0" w:rsidRDefault="00F152E6" w:rsidP="00F152E6">
      <w:pPr>
        <w:pStyle w:val="a4"/>
        <w:ind w:leftChars="0" w:left="360"/>
        <w:jc w:val="center"/>
        <w:rPr>
          <w:sz w:val="24"/>
          <w:szCs w:val="28"/>
        </w:rPr>
      </w:pPr>
      <w:del w:id="162" w:author="김봉효" w:date="2020-11-10T16:33:00Z">
        <w:r w:rsidDel="00CE1279">
          <w:rPr>
            <w:noProof/>
          </w:rPr>
          <w:drawing>
            <wp:inline distT="0" distB="0" distL="0" distR="0" wp14:anchorId="4D56CAD0" wp14:editId="4BF1C23C">
              <wp:extent cx="2516400" cy="2260904"/>
              <wp:effectExtent l="0" t="0" r="0" b="6350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6400" cy="2260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63" w:author="김봉효" w:date="2020-11-10T16:33:00Z">
        <w:r w:rsidR="00CE1279" w:rsidRPr="00CE1279">
          <w:rPr>
            <w:noProof/>
          </w:rPr>
          <w:t xml:space="preserve"> </w:t>
        </w:r>
        <w:r w:rsidR="00CE1279">
          <w:rPr>
            <w:noProof/>
          </w:rPr>
          <w:drawing>
            <wp:inline distT="0" distB="0" distL="0" distR="0" wp14:anchorId="348C82C1" wp14:editId="07CDC58D">
              <wp:extent cx="2872982" cy="2817628"/>
              <wp:effectExtent l="0" t="0" r="3810" b="1905"/>
              <wp:docPr id="7" name="그림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13428" cy="28572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5FAF2FD" w14:textId="4991A84B" w:rsidR="00F152E6" w:rsidRDefault="00F152E6" w:rsidP="00F152E6">
      <w:pPr>
        <w:pStyle w:val="a4"/>
        <w:ind w:leftChars="0" w:left="360"/>
        <w:jc w:val="center"/>
        <w:rPr>
          <w:sz w:val="18"/>
          <w:szCs w:val="20"/>
        </w:rPr>
      </w:pPr>
      <w:r w:rsidRPr="00F152E6">
        <w:rPr>
          <w:sz w:val="18"/>
          <w:szCs w:val="20"/>
        </w:rPr>
        <w:t xml:space="preserve">Figure </w:t>
      </w:r>
      <w:r w:rsidR="00231BEE">
        <w:rPr>
          <w:sz w:val="18"/>
          <w:szCs w:val="20"/>
        </w:rPr>
        <w:t>2</w:t>
      </w:r>
      <w:r w:rsidRPr="00F152E6">
        <w:rPr>
          <w:sz w:val="18"/>
          <w:szCs w:val="20"/>
        </w:rPr>
        <w:t>. Schematic Symbol of Top</w:t>
      </w:r>
    </w:p>
    <w:p w14:paraId="784BCBE8" w14:textId="3A2AEE45" w:rsidR="00E86397" w:rsidRDefault="00231BEE" w:rsidP="00231BEE">
      <w:pPr>
        <w:rPr>
          <w:sz w:val="22"/>
          <w:szCs w:val="24"/>
          <w:u w:val="single"/>
        </w:rPr>
      </w:pPr>
      <w:r w:rsidRPr="00E86397">
        <w:rPr>
          <w:rFonts w:hint="eastAsia"/>
          <w:sz w:val="22"/>
          <w:szCs w:val="24"/>
          <w:u w:val="single"/>
        </w:rPr>
        <w:t>2</w:t>
      </w:r>
      <w:r w:rsidRPr="00E86397">
        <w:rPr>
          <w:sz w:val="22"/>
          <w:szCs w:val="24"/>
          <w:u w:val="single"/>
        </w:rPr>
        <w:t>.2. Pin description</w:t>
      </w:r>
      <w:r w:rsidR="00E86397">
        <w:rPr>
          <w:sz w:val="22"/>
          <w:szCs w:val="24"/>
          <w:u w:val="single"/>
        </w:rPr>
        <w:t xml:space="preserve">                                                                  </w:t>
      </w:r>
    </w:p>
    <w:p w14:paraId="790CC86A" w14:textId="3DA1A0A0" w:rsidR="00231BEE" w:rsidRPr="00E86397" w:rsidRDefault="00E86397" w:rsidP="00231BEE">
      <w:pPr>
        <w:rPr>
          <w:sz w:val="22"/>
          <w:szCs w:val="24"/>
          <w:u w:val="single"/>
        </w:rPr>
      </w:pPr>
      <w:r>
        <w:t>Table 2</w:t>
      </w:r>
      <w:r>
        <w:rPr>
          <w:rFonts w:hint="eastAsia"/>
        </w:rPr>
        <w:t>는</w:t>
      </w:r>
      <w:r>
        <w:t xml:space="preserve"> top의 pin에 대한 설명이다. Module의 이름은 ‘Top’이다.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  <w:tblPrChange w:id="164" w:author="김봉효" w:date="2020-11-10T16:54:00Z">
          <w:tblPr>
            <w:tblStyle w:val="a3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503"/>
        <w:gridCol w:w="1780"/>
        <w:gridCol w:w="5431"/>
        <w:tblGridChange w:id="165">
          <w:tblGrid>
            <w:gridCol w:w="1555"/>
            <w:gridCol w:w="1842"/>
            <w:gridCol w:w="5619"/>
          </w:tblGrid>
        </w:tblGridChange>
      </w:tblGrid>
      <w:tr w:rsidR="00F152E6" w14:paraId="59CD9200" w14:textId="77777777" w:rsidTr="005A5BC4">
        <w:trPr>
          <w:trHeight w:val="286"/>
          <w:jc w:val="center"/>
          <w:trPrChange w:id="166" w:author="김봉효" w:date="2020-11-10T16:54:00Z">
            <w:trPr>
              <w:jc w:val="center"/>
            </w:trPr>
          </w:trPrChange>
        </w:trPr>
        <w:tc>
          <w:tcPr>
            <w:tcW w:w="1503" w:type="dxa"/>
            <w:tcPrChange w:id="167" w:author="김봉효" w:date="2020-11-10T16:54:00Z">
              <w:tcPr>
                <w:tcW w:w="1555" w:type="dxa"/>
              </w:tcPr>
            </w:tcPrChange>
          </w:tcPr>
          <w:p w14:paraId="29088391" w14:textId="4DE85991" w:rsidR="00F152E6" w:rsidRDefault="00F152E6" w:rsidP="00C83879">
            <w:pPr>
              <w:jc w:val="center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1780" w:type="dxa"/>
            <w:tcPrChange w:id="168" w:author="김봉효" w:date="2020-11-10T16:54:00Z">
              <w:tcPr>
                <w:tcW w:w="1842" w:type="dxa"/>
              </w:tcPr>
            </w:tcPrChange>
          </w:tcPr>
          <w:p w14:paraId="46AC1124" w14:textId="77777777" w:rsidR="00F152E6" w:rsidRDefault="00F152E6" w:rsidP="00F152E6">
            <w:pPr>
              <w:jc w:val="center"/>
            </w:pPr>
            <w:r>
              <w:rPr>
                <w:rFonts w:hint="eastAsia"/>
              </w:rPr>
              <w:t>P</w:t>
            </w:r>
            <w:r>
              <w:t>ort name</w:t>
            </w:r>
          </w:p>
        </w:tc>
        <w:tc>
          <w:tcPr>
            <w:tcW w:w="5431" w:type="dxa"/>
            <w:tcPrChange w:id="169" w:author="김봉효" w:date="2020-11-10T16:54:00Z">
              <w:tcPr>
                <w:tcW w:w="5619" w:type="dxa"/>
              </w:tcPr>
            </w:tcPrChange>
          </w:tcPr>
          <w:p w14:paraId="521A6626" w14:textId="77777777" w:rsidR="00F152E6" w:rsidRDefault="00F152E6" w:rsidP="00F152E6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152E6" w14:paraId="050A51C5" w14:textId="77777777" w:rsidTr="005A5BC4">
        <w:trPr>
          <w:trHeight w:val="301"/>
          <w:jc w:val="center"/>
          <w:trPrChange w:id="170" w:author="김봉효" w:date="2020-11-10T16:54:00Z">
            <w:trPr>
              <w:jc w:val="center"/>
            </w:trPr>
          </w:trPrChange>
        </w:trPr>
        <w:tc>
          <w:tcPr>
            <w:tcW w:w="1503" w:type="dxa"/>
            <w:vMerge w:val="restart"/>
            <w:vAlign w:val="center"/>
            <w:tcPrChange w:id="171" w:author="김봉효" w:date="2020-11-10T16:54:00Z">
              <w:tcPr>
                <w:tcW w:w="1555" w:type="dxa"/>
                <w:vMerge w:val="restart"/>
                <w:vAlign w:val="center"/>
              </w:tcPr>
            </w:tcPrChange>
          </w:tcPr>
          <w:p w14:paraId="3E66EDCE" w14:textId="02CE3E36" w:rsidR="00F152E6" w:rsidRDefault="00F152E6" w:rsidP="00F152E6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780" w:type="dxa"/>
            <w:tcPrChange w:id="172" w:author="김봉효" w:date="2020-11-10T16:54:00Z">
              <w:tcPr>
                <w:tcW w:w="1842" w:type="dxa"/>
              </w:tcPr>
            </w:tcPrChange>
          </w:tcPr>
          <w:p w14:paraId="0DBDCF95" w14:textId="29248D2A" w:rsidR="00F152E6" w:rsidRDefault="00F152E6" w:rsidP="00F152E6">
            <w:pPr>
              <w:jc w:val="center"/>
            </w:pPr>
            <w:r>
              <w:t>clk</w:t>
            </w:r>
          </w:p>
        </w:tc>
        <w:tc>
          <w:tcPr>
            <w:tcW w:w="5431" w:type="dxa"/>
            <w:tcPrChange w:id="173" w:author="김봉효" w:date="2020-11-10T16:54:00Z">
              <w:tcPr>
                <w:tcW w:w="5619" w:type="dxa"/>
              </w:tcPr>
            </w:tcPrChange>
          </w:tcPr>
          <w:p w14:paraId="45D12F24" w14:textId="4EC55C41" w:rsidR="00F152E6" w:rsidRDefault="00F152E6" w:rsidP="00F152E6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lock </w:t>
            </w:r>
          </w:p>
        </w:tc>
      </w:tr>
      <w:tr w:rsidR="00F152E6" w14:paraId="1257EDB0" w14:textId="77777777" w:rsidTr="005A5BC4">
        <w:trPr>
          <w:trHeight w:val="301"/>
          <w:jc w:val="center"/>
          <w:trPrChange w:id="174" w:author="김봉효" w:date="2020-11-10T16:54:00Z">
            <w:trPr>
              <w:jc w:val="center"/>
            </w:trPr>
          </w:trPrChange>
        </w:trPr>
        <w:tc>
          <w:tcPr>
            <w:tcW w:w="1503" w:type="dxa"/>
            <w:vMerge/>
            <w:tcPrChange w:id="175" w:author="김봉효" w:date="2020-11-10T16:54:00Z">
              <w:tcPr>
                <w:tcW w:w="1555" w:type="dxa"/>
                <w:vMerge/>
              </w:tcPr>
            </w:tcPrChange>
          </w:tcPr>
          <w:p w14:paraId="77EFB64C" w14:textId="77777777" w:rsidR="00F152E6" w:rsidRDefault="00F152E6" w:rsidP="00C35C48"/>
        </w:tc>
        <w:tc>
          <w:tcPr>
            <w:tcW w:w="1780" w:type="dxa"/>
            <w:tcPrChange w:id="176" w:author="김봉효" w:date="2020-11-10T16:54:00Z">
              <w:tcPr>
                <w:tcW w:w="1842" w:type="dxa"/>
              </w:tcPr>
            </w:tcPrChange>
          </w:tcPr>
          <w:p w14:paraId="4231899B" w14:textId="39C8B2BF" w:rsidR="00F152E6" w:rsidRDefault="00F152E6" w:rsidP="00F152E6">
            <w:pPr>
              <w:jc w:val="center"/>
            </w:pPr>
            <w:r>
              <w:t>reset_n</w:t>
            </w:r>
          </w:p>
        </w:tc>
        <w:tc>
          <w:tcPr>
            <w:tcW w:w="5431" w:type="dxa"/>
            <w:tcPrChange w:id="177" w:author="김봉효" w:date="2020-11-10T16:54:00Z">
              <w:tcPr>
                <w:tcW w:w="5619" w:type="dxa"/>
              </w:tcPr>
            </w:tcPrChange>
          </w:tcPr>
          <w:p w14:paraId="0178CCDD" w14:textId="0471142A" w:rsidR="00F152E6" w:rsidRDefault="00F152E6" w:rsidP="00F152E6">
            <w:pPr>
              <w:jc w:val="center"/>
            </w:pPr>
            <w:r>
              <w:rPr>
                <w:rFonts w:hint="eastAsia"/>
              </w:rPr>
              <w:t>A</w:t>
            </w:r>
            <w:r>
              <w:t>ctive low reset</w:t>
            </w:r>
          </w:p>
        </w:tc>
      </w:tr>
      <w:tr w:rsidR="00F152E6" w14:paraId="753D16F5" w14:textId="77777777" w:rsidTr="005A5BC4">
        <w:trPr>
          <w:trHeight w:val="301"/>
          <w:jc w:val="center"/>
          <w:trPrChange w:id="178" w:author="김봉효" w:date="2020-11-10T16:54:00Z">
            <w:trPr>
              <w:jc w:val="center"/>
            </w:trPr>
          </w:trPrChange>
        </w:trPr>
        <w:tc>
          <w:tcPr>
            <w:tcW w:w="1503" w:type="dxa"/>
            <w:vMerge/>
            <w:tcPrChange w:id="179" w:author="김봉효" w:date="2020-11-10T16:54:00Z">
              <w:tcPr>
                <w:tcW w:w="1555" w:type="dxa"/>
                <w:vMerge/>
              </w:tcPr>
            </w:tcPrChange>
          </w:tcPr>
          <w:p w14:paraId="524643A4" w14:textId="77777777" w:rsidR="00F152E6" w:rsidRDefault="00F152E6" w:rsidP="00C35C48"/>
        </w:tc>
        <w:tc>
          <w:tcPr>
            <w:tcW w:w="1780" w:type="dxa"/>
            <w:tcPrChange w:id="180" w:author="김봉효" w:date="2020-11-10T16:54:00Z">
              <w:tcPr>
                <w:tcW w:w="1842" w:type="dxa"/>
              </w:tcPr>
            </w:tcPrChange>
          </w:tcPr>
          <w:p w14:paraId="6C9DD396" w14:textId="786EAE79" w:rsidR="00F152E6" w:rsidRPr="00EF2141" w:rsidRDefault="00F152E6" w:rsidP="00F152E6">
            <w:pPr>
              <w:jc w:val="center"/>
            </w:pPr>
            <w:proofErr w:type="spellStart"/>
            <w:r w:rsidRPr="00EF2141">
              <w:t>m</w:t>
            </w:r>
            <w:del w:id="181" w:author="김봉효" w:date="2020-11-10T16:53:00Z">
              <w:r w:rsidRPr="00EF2141" w:rsidDel="005A5BC4">
                <w:delText>0</w:delText>
              </w:r>
            </w:del>
            <w:r w:rsidRPr="00EF2141">
              <w:t>_req</w:t>
            </w:r>
            <w:proofErr w:type="spellEnd"/>
          </w:p>
        </w:tc>
        <w:tc>
          <w:tcPr>
            <w:tcW w:w="5431" w:type="dxa"/>
            <w:tcPrChange w:id="182" w:author="김봉효" w:date="2020-11-10T16:54:00Z">
              <w:tcPr>
                <w:tcW w:w="5619" w:type="dxa"/>
              </w:tcPr>
            </w:tcPrChange>
          </w:tcPr>
          <w:p w14:paraId="7DCB2450" w14:textId="011F4DFA" w:rsidR="00F152E6" w:rsidRPr="00EF2141" w:rsidRDefault="00F152E6" w:rsidP="00F152E6">
            <w:pPr>
              <w:jc w:val="center"/>
            </w:pPr>
            <w:r w:rsidRPr="00EF2141">
              <w:rPr>
                <w:rFonts w:hint="eastAsia"/>
              </w:rPr>
              <w:t>M</w:t>
            </w:r>
            <w:r w:rsidRPr="00EF2141">
              <w:t>aster request</w:t>
            </w:r>
          </w:p>
        </w:tc>
      </w:tr>
      <w:tr w:rsidR="00F152E6" w14:paraId="7CF46D7F" w14:textId="77777777" w:rsidTr="005A5BC4">
        <w:trPr>
          <w:trHeight w:val="301"/>
          <w:jc w:val="center"/>
          <w:trPrChange w:id="183" w:author="김봉효" w:date="2020-11-10T16:54:00Z">
            <w:trPr>
              <w:jc w:val="center"/>
            </w:trPr>
          </w:trPrChange>
        </w:trPr>
        <w:tc>
          <w:tcPr>
            <w:tcW w:w="1503" w:type="dxa"/>
            <w:vMerge/>
            <w:tcPrChange w:id="184" w:author="김봉효" w:date="2020-11-10T16:54:00Z">
              <w:tcPr>
                <w:tcW w:w="1555" w:type="dxa"/>
                <w:vMerge/>
              </w:tcPr>
            </w:tcPrChange>
          </w:tcPr>
          <w:p w14:paraId="43A6A59F" w14:textId="77777777" w:rsidR="00F152E6" w:rsidRDefault="00F152E6" w:rsidP="00C35C48"/>
        </w:tc>
        <w:tc>
          <w:tcPr>
            <w:tcW w:w="1780" w:type="dxa"/>
            <w:tcPrChange w:id="185" w:author="김봉효" w:date="2020-11-10T16:54:00Z">
              <w:tcPr>
                <w:tcW w:w="1842" w:type="dxa"/>
              </w:tcPr>
            </w:tcPrChange>
          </w:tcPr>
          <w:p w14:paraId="6B2C9EE6" w14:textId="7B40A80C" w:rsidR="00F152E6" w:rsidRDefault="00F152E6" w:rsidP="00F152E6">
            <w:pPr>
              <w:jc w:val="center"/>
            </w:pPr>
            <w:proofErr w:type="spellStart"/>
            <w:r>
              <w:t>m</w:t>
            </w:r>
            <w:del w:id="186" w:author="김봉효" w:date="2020-11-10T16:53:00Z">
              <w:r w:rsidDel="005A5BC4">
                <w:delText>0</w:delText>
              </w:r>
            </w:del>
            <w:r>
              <w:t>_wr</w:t>
            </w:r>
            <w:proofErr w:type="spellEnd"/>
          </w:p>
        </w:tc>
        <w:tc>
          <w:tcPr>
            <w:tcW w:w="5431" w:type="dxa"/>
            <w:tcPrChange w:id="187" w:author="김봉효" w:date="2020-11-10T16:54:00Z">
              <w:tcPr>
                <w:tcW w:w="5619" w:type="dxa"/>
              </w:tcPr>
            </w:tcPrChange>
          </w:tcPr>
          <w:p w14:paraId="29D8CB1A" w14:textId="6A15DC19" w:rsidR="00F152E6" w:rsidRDefault="00F152E6" w:rsidP="00F152E6">
            <w:pPr>
              <w:jc w:val="center"/>
            </w:pPr>
            <w:r>
              <w:rPr>
                <w:rFonts w:hint="eastAsia"/>
              </w:rPr>
              <w:t>M</w:t>
            </w:r>
            <w:r>
              <w:t>aster write/read</w:t>
            </w:r>
          </w:p>
        </w:tc>
      </w:tr>
      <w:tr w:rsidR="00F152E6" w14:paraId="582F286C" w14:textId="77777777" w:rsidTr="005A5BC4">
        <w:trPr>
          <w:trHeight w:val="315"/>
          <w:jc w:val="center"/>
          <w:trPrChange w:id="188" w:author="김봉효" w:date="2020-11-10T16:54:00Z">
            <w:trPr>
              <w:jc w:val="center"/>
            </w:trPr>
          </w:trPrChange>
        </w:trPr>
        <w:tc>
          <w:tcPr>
            <w:tcW w:w="1503" w:type="dxa"/>
            <w:vMerge/>
            <w:tcPrChange w:id="189" w:author="김봉효" w:date="2020-11-10T16:54:00Z">
              <w:tcPr>
                <w:tcW w:w="1555" w:type="dxa"/>
                <w:vMerge/>
              </w:tcPr>
            </w:tcPrChange>
          </w:tcPr>
          <w:p w14:paraId="4819A529" w14:textId="77777777" w:rsidR="00F152E6" w:rsidRDefault="00F152E6" w:rsidP="00C35C48"/>
        </w:tc>
        <w:tc>
          <w:tcPr>
            <w:tcW w:w="1780" w:type="dxa"/>
            <w:tcPrChange w:id="190" w:author="김봉효" w:date="2020-11-10T16:54:00Z">
              <w:tcPr>
                <w:tcW w:w="1842" w:type="dxa"/>
              </w:tcPr>
            </w:tcPrChange>
          </w:tcPr>
          <w:p w14:paraId="1AE1F1D6" w14:textId="6E7DC450" w:rsidR="00F152E6" w:rsidRDefault="00F152E6" w:rsidP="00F152E6">
            <w:pPr>
              <w:jc w:val="center"/>
            </w:pPr>
            <w:proofErr w:type="spellStart"/>
            <w:r>
              <w:t>m</w:t>
            </w:r>
            <w:del w:id="191" w:author="김봉효" w:date="2020-11-10T16:53:00Z">
              <w:r w:rsidDel="005A5BC4">
                <w:delText>0</w:delText>
              </w:r>
            </w:del>
            <w:r>
              <w:t>_addr</w:t>
            </w:r>
            <w:proofErr w:type="spellEnd"/>
            <w:r>
              <w:t>[15:0]</w:t>
            </w:r>
          </w:p>
        </w:tc>
        <w:tc>
          <w:tcPr>
            <w:tcW w:w="5431" w:type="dxa"/>
            <w:tcPrChange w:id="192" w:author="김봉효" w:date="2020-11-10T16:54:00Z">
              <w:tcPr>
                <w:tcW w:w="5619" w:type="dxa"/>
              </w:tcPr>
            </w:tcPrChange>
          </w:tcPr>
          <w:p w14:paraId="69074D58" w14:textId="40DE6662" w:rsidR="00F152E6" w:rsidRDefault="00F152E6" w:rsidP="00F152E6">
            <w:pPr>
              <w:jc w:val="center"/>
            </w:pPr>
            <w:r>
              <w:rPr>
                <w:rFonts w:hint="eastAsia"/>
              </w:rPr>
              <w:t>M</w:t>
            </w:r>
            <w:r>
              <w:t>aster address</w:t>
            </w:r>
          </w:p>
        </w:tc>
      </w:tr>
      <w:tr w:rsidR="00F152E6" w14:paraId="319D35EE" w14:textId="77777777" w:rsidTr="005A5BC4">
        <w:trPr>
          <w:trHeight w:val="301"/>
          <w:jc w:val="center"/>
          <w:trPrChange w:id="193" w:author="김봉효" w:date="2020-11-10T16:54:00Z">
            <w:trPr>
              <w:jc w:val="center"/>
            </w:trPr>
          </w:trPrChange>
        </w:trPr>
        <w:tc>
          <w:tcPr>
            <w:tcW w:w="1503" w:type="dxa"/>
            <w:vMerge/>
            <w:tcPrChange w:id="194" w:author="김봉효" w:date="2020-11-10T16:54:00Z">
              <w:tcPr>
                <w:tcW w:w="1555" w:type="dxa"/>
                <w:vMerge/>
              </w:tcPr>
            </w:tcPrChange>
          </w:tcPr>
          <w:p w14:paraId="242E8FF4" w14:textId="77777777" w:rsidR="00F152E6" w:rsidRDefault="00F152E6" w:rsidP="00C35C48"/>
        </w:tc>
        <w:tc>
          <w:tcPr>
            <w:tcW w:w="1780" w:type="dxa"/>
            <w:tcPrChange w:id="195" w:author="김봉효" w:date="2020-11-10T16:54:00Z">
              <w:tcPr>
                <w:tcW w:w="1842" w:type="dxa"/>
              </w:tcPr>
            </w:tcPrChange>
          </w:tcPr>
          <w:p w14:paraId="29553984" w14:textId="24202CCF" w:rsidR="00F152E6" w:rsidRDefault="00F152E6" w:rsidP="00F152E6">
            <w:pPr>
              <w:jc w:val="center"/>
            </w:pPr>
            <w:proofErr w:type="spellStart"/>
            <w:r>
              <w:t>m</w:t>
            </w:r>
            <w:del w:id="196" w:author="김봉효" w:date="2020-11-10T16:53:00Z">
              <w:r w:rsidDel="005A5BC4">
                <w:delText>0</w:delText>
              </w:r>
            </w:del>
            <w:r>
              <w:t>_dout</w:t>
            </w:r>
            <w:proofErr w:type="spellEnd"/>
            <w:r>
              <w:t>[31:0]</w:t>
            </w:r>
          </w:p>
        </w:tc>
        <w:tc>
          <w:tcPr>
            <w:tcW w:w="5431" w:type="dxa"/>
            <w:tcPrChange w:id="197" w:author="김봉효" w:date="2020-11-10T16:54:00Z">
              <w:tcPr>
                <w:tcW w:w="5619" w:type="dxa"/>
              </w:tcPr>
            </w:tcPrChange>
          </w:tcPr>
          <w:p w14:paraId="458C476F" w14:textId="7CEFF7C7" w:rsidR="00F152E6" w:rsidRDefault="00F152E6" w:rsidP="00F152E6">
            <w:pPr>
              <w:jc w:val="center"/>
            </w:pPr>
            <w:r>
              <w:rPr>
                <w:rFonts w:hint="eastAsia"/>
              </w:rPr>
              <w:t>M</w:t>
            </w:r>
            <w:r>
              <w:t>ater data output</w:t>
            </w:r>
          </w:p>
        </w:tc>
      </w:tr>
      <w:tr w:rsidR="00F152E6" w14:paraId="5F1EAEFD" w14:textId="77777777" w:rsidTr="005A5BC4">
        <w:trPr>
          <w:trHeight w:val="286"/>
          <w:jc w:val="center"/>
          <w:trPrChange w:id="198" w:author="김봉효" w:date="2020-11-10T16:54:00Z">
            <w:trPr>
              <w:jc w:val="center"/>
            </w:trPr>
          </w:trPrChange>
        </w:trPr>
        <w:tc>
          <w:tcPr>
            <w:tcW w:w="1503" w:type="dxa"/>
            <w:vMerge w:val="restart"/>
            <w:vAlign w:val="center"/>
            <w:tcPrChange w:id="199" w:author="김봉효" w:date="2020-11-10T16:54:00Z">
              <w:tcPr>
                <w:tcW w:w="1555" w:type="dxa"/>
                <w:vMerge w:val="restart"/>
                <w:vAlign w:val="center"/>
              </w:tcPr>
            </w:tcPrChange>
          </w:tcPr>
          <w:p w14:paraId="772AC5AC" w14:textId="52DFA729" w:rsidR="00F152E6" w:rsidRDefault="00F152E6" w:rsidP="00F152E6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780" w:type="dxa"/>
            <w:tcPrChange w:id="200" w:author="김봉효" w:date="2020-11-10T16:54:00Z">
              <w:tcPr>
                <w:tcW w:w="1842" w:type="dxa"/>
              </w:tcPr>
            </w:tcPrChange>
          </w:tcPr>
          <w:p w14:paraId="3EEE4C00" w14:textId="6D83804C" w:rsidR="00F152E6" w:rsidRPr="00EF2141" w:rsidRDefault="00F152E6" w:rsidP="00F152E6">
            <w:pPr>
              <w:jc w:val="center"/>
            </w:pPr>
            <w:r w:rsidRPr="00EF2141">
              <w:t>m</w:t>
            </w:r>
            <w:del w:id="201" w:author="김봉효" w:date="2020-11-10T16:53:00Z">
              <w:r w:rsidRPr="00EF2141" w:rsidDel="005A5BC4">
                <w:delText>0</w:delText>
              </w:r>
            </w:del>
            <w:r w:rsidRPr="00EF2141">
              <w:t>_grant</w:t>
            </w:r>
          </w:p>
        </w:tc>
        <w:tc>
          <w:tcPr>
            <w:tcW w:w="5431" w:type="dxa"/>
            <w:tcPrChange w:id="202" w:author="김봉효" w:date="2020-11-10T16:54:00Z">
              <w:tcPr>
                <w:tcW w:w="5619" w:type="dxa"/>
              </w:tcPr>
            </w:tcPrChange>
          </w:tcPr>
          <w:p w14:paraId="56E660DC" w14:textId="70F8F197" w:rsidR="00F152E6" w:rsidRPr="00EF2141" w:rsidRDefault="00F152E6" w:rsidP="00F152E6">
            <w:pPr>
              <w:jc w:val="center"/>
            </w:pPr>
            <w:r w:rsidRPr="00EF2141">
              <w:rPr>
                <w:rFonts w:hint="eastAsia"/>
              </w:rPr>
              <w:t>M</w:t>
            </w:r>
            <w:r w:rsidRPr="00EF2141">
              <w:t>aster</w:t>
            </w:r>
            <w:del w:id="203" w:author="김봉효" w:date="2020-11-10T16:58:00Z">
              <w:r w:rsidRPr="00EF2141" w:rsidDel="005A5BC4">
                <w:delText xml:space="preserve"> 0</w:delText>
              </w:r>
            </w:del>
            <w:r w:rsidRPr="00EF2141">
              <w:t xml:space="preserve"> grant</w:t>
            </w:r>
          </w:p>
        </w:tc>
      </w:tr>
      <w:tr w:rsidR="00F152E6" w14:paraId="0E89C33F" w14:textId="77777777" w:rsidTr="005A5BC4">
        <w:trPr>
          <w:trHeight w:val="301"/>
          <w:jc w:val="center"/>
          <w:trPrChange w:id="204" w:author="김봉효" w:date="2020-11-10T16:54:00Z">
            <w:trPr>
              <w:jc w:val="center"/>
            </w:trPr>
          </w:trPrChange>
        </w:trPr>
        <w:tc>
          <w:tcPr>
            <w:tcW w:w="1503" w:type="dxa"/>
            <w:vMerge/>
            <w:tcPrChange w:id="205" w:author="김봉효" w:date="2020-11-10T16:54:00Z">
              <w:tcPr>
                <w:tcW w:w="1555" w:type="dxa"/>
                <w:vMerge/>
              </w:tcPr>
            </w:tcPrChange>
          </w:tcPr>
          <w:p w14:paraId="372BFC4C" w14:textId="77777777" w:rsidR="00F152E6" w:rsidRDefault="00F152E6" w:rsidP="00C35C48"/>
        </w:tc>
        <w:tc>
          <w:tcPr>
            <w:tcW w:w="1780" w:type="dxa"/>
            <w:tcPrChange w:id="206" w:author="김봉효" w:date="2020-11-10T16:54:00Z">
              <w:tcPr>
                <w:tcW w:w="1842" w:type="dxa"/>
              </w:tcPr>
            </w:tcPrChange>
          </w:tcPr>
          <w:p w14:paraId="2D7AC807" w14:textId="678F1830" w:rsidR="00F152E6" w:rsidRDefault="00F152E6" w:rsidP="00F152E6">
            <w:pPr>
              <w:jc w:val="center"/>
            </w:pPr>
            <w:del w:id="207" w:author="GongYoung-Ho" w:date="2020-11-06T11:00:00Z">
              <w:r w:rsidDel="009F4515">
                <w:delText>a_</w:delText>
              </w:r>
            </w:del>
            <w:r>
              <w:t>interrupt</w:t>
            </w:r>
            <w:ins w:id="208" w:author="GongYoung-Ho" w:date="2020-11-06T11:00:00Z">
              <w:r w:rsidR="009F4515">
                <w:t>_out</w:t>
              </w:r>
            </w:ins>
          </w:p>
        </w:tc>
        <w:tc>
          <w:tcPr>
            <w:tcW w:w="5431" w:type="dxa"/>
            <w:tcPrChange w:id="209" w:author="김봉효" w:date="2020-11-10T16:54:00Z">
              <w:tcPr>
                <w:tcW w:w="5619" w:type="dxa"/>
              </w:tcPr>
            </w:tcPrChange>
          </w:tcPr>
          <w:p w14:paraId="5A5874E8" w14:textId="61BF93D9" w:rsidR="00F152E6" w:rsidRDefault="00F152E6" w:rsidP="00F152E6">
            <w:pPr>
              <w:jc w:val="center"/>
            </w:pPr>
            <w:del w:id="210" w:author="GongYoung-Ho" w:date="2020-11-06T11:00:00Z">
              <w:r w:rsidDel="009F4515">
                <w:rPr>
                  <w:rFonts w:hint="eastAsia"/>
                </w:rPr>
                <w:delText xml:space="preserve">ALU </w:delText>
              </w:r>
            </w:del>
            <w:ins w:id="211" w:author="GongYoung-Ho" w:date="2020-11-06T11:00:00Z">
              <w:r w:rsidR="009F4515">
                <w:rPr>
                  <w:rFonts w:hint="eastAsia"/>
                </w:rPr>
                <w:t>MP</w:t>
              </w:r>
              <w:r w:rsidR="009F4515">
                <w:t xml:space="preserve"> </w:t>
              </w:r>
            </w:ins>
            <w:r>
              <w:t>interrupt</w:t>
            </w:r>
            <w:ins w:id="212" w:author="GongYoung-Ho" w:date="2020-11-06T11:00:00Z">
              <w:r w:rsidR="009F4515">
                <w:t xml:space="preserve"> output</w:t>
              </w:r>
            </w:ins>
          </w:p>
        </w:tc>
      </w:tr>
      <w:tr w:rsidR="00F152E6" w14:paraId="0AB2E18C" w14:textId="77777777" w:rsidTr="005A5BC4">
        <w:trPr>
          <w:trHeight w:val="286"/>
          <w:jc w:val="center"/>
          <w:trPrChange w:id="213" w:author="김봉효" w:date="2020-11-10T16:54:00Z">
            <w:trPr>
              <w:jc w:val="center"/>
            </w:trPr>
          </w:trPrChange>
        </w:trPr>
        <w:tc>
          <w:tcPr>
            <w:tcW w:w="1503" w:type="dxa"/>
            <w:vMerge/>
            <w:tcPrChange w:id="214" w:author="김봉효" w:date="2020-11-10T16:54:00Z">
              <w:tcPr>
                <w:tcW w:w="1555" w:type="dxa"/>
                <w:vMerge/>
              </w:tcPr>
            </w:tcPrChange>
          </w:tcPr>
          <w:p w14:paraId="56140EFE" w14:textId="77777777" w:rsidR="00F152E6" w:rsidRDefault="00F152E6" w:rsidP="00C35C48"/>
        </w:tc>
        <w:tc>
          <w:tcPr>
            <w:tcW w:w="1780" w:type="dxa"/>
            <w:tcPrChange w:id="215" w:author="김봉효" w:date="2020-11-10T16:54:00Z">
              <w:tcPr>
                <w:tcW w:w="1842" w:type="dxa"/>
              </w:tcPr>
            </w:tcPrChange>
          </w:tcPr>
          <w:p w14:paraId="5A900E93" w14:textId="61834B82" w:rsidR="00F152E6" w:rsidRDefault="00F152E6" w:rsidP="00F152E6">
            <w:pPr>
              <w:jc w:val="center"/>
            </w:pPr>
            <w:r>
              <w:t>m_din[63:0]</w:t>
            </w:r>
          </w:p>
        </w:tc>
        <w:tc>
          <w:tcPr>
            <w:tcW w:w="5431" w:type="dxa"/>
            <w:tcPrChange w:id="216" w:author="김봉효" w:date="2020-11-10T16:54:00Z">
              <w:tcPr>
                <w:tcW w:w="5619" w:type="dxa"/>
              </w:tcPr>
            </w:tcPrChange>
          </w:tcPr>
          <w:p w14:paraId="638BF13F" w14:textId="4FAC3D4D" w:rsidR="00F152E6" w:rsidRDefault="00F152E6" w:rsidP="00F152E6">
            <w:pPr>
              <w:jc w:val="center"/>
            </w:pPr>
            <w:r>
              <w:rPr>
                <w:rFonts w:hint="eastAsia"/>
              </w:rPr>
              <w:t>M</w:t>
            </w:r>
            <w:r>
              <w:t>aster data input</w:t>
            </w:r>
          </w:p>
        </w:tc>
      </w:tr>
    </w:tbl>
    <w:p w14:paraId="0ED70882" w14:textId="588854D6" w:rsidR="00F152E6" w:rsidRPr="00C83879" w:rsidDel="005249BE" w:rsidRDefault="00C83879" w:rsidP="00C83879">
      <w:pPr>
        <w:pStyle w:val="a4"/>
        <w:ind w:leftChars="0" w:left="360"/>
        <w:jc w:val="center"/>
        <w:rPr>
          <w:del w:id="217" w:author="김봉효" w:date="2020-11-10T16:43:00Z"/>
          <w:sz w:val="18"/>
          <w:szCs w:val="18"/>
        </w:rPr>
      </w:pPr>
      <w:r w:rsidRPr="00C83879">
        <w:rPr>
          <w:sz w:val="18"/>
          <w:szCs w:val="20"/>
        </w:rPr>
        <w:t xml:space="preserve">Table </w:t>
      </w:r>
      <w:del w:id="218" w:author="ryvius00" w:date="2020-11-05T13:35:00Z">
        <w:r w:rsidDel="008C5CEE">
          <w:rPr>
            <w:sz w:val="18"/>
            <w:szCs w:val="20"/>
          </w:rPr>
          <w:delText>2</w:delText>
        </w:r>
      </w:del>
      <w:ins w:id="219" w:author="ryvius00" w:date="2020-11-05T13:35:00Z">
        <w:r w:rsidR="008C5CEE">
          <w:rPr>
            <w:sz w:val="18"/>
            <w:szCs w:val="20"/>
          </w:rPr>
          <w:t>1</w:t>
        </w:r>
      </w:ins>
      <w:r w:rsidRPr="00C83879">
        <w:rPr>
          <w:sz w:val="18"/>
          <w:szCs w:val="20"/>
        </w:rPr>
        <w:t>. pin description of top</w:t>
      </w:r>
    </w:p>
    <w:p w14:paraId="521D2FD1" w14:textId="44C0479B" w:rsidR="00AE04ED" w:rsidRPr="0052065C" w:rsidRDefault="00AE04ED">
      <w:pPr>
        <w:pStyle w:val="a4"/>
        <w:ind w:leftChars="0" w:left="360"/>
        <w:jc w:val="center"/>
        <w:pPrChange w:id="220" w:author="김봉효" w:date="2020-11-10T16:43:00Z">
          <w:pPr>
            <w:pStyle w:val="a4"/>
            <w:ind w:leftChars="0" w:left="360"/>
          </w:pPr>
        </w:pPrChange>
      </w:pPr>
    </w:p>
    <w:p w14:paraId="1290ACDB" w14:textId="53666400" w:rsidR="00F152E6" w:rsidRDefault="00AE04ED" w:rsidP="00AE04ED">
      <w:pPr>
        <w:pStyle w:val="a4"/>
        <w:numPr>
          <w:ilvl w:val="0"/>
          <w:numId w:val="4"/>
        </w:numPr>
        <w:ind w:leftChars="0"/>
        <w:rPr>
          <w:sz w:val="24"/>
          <w:szCs w:val="28"/>
        </w:rPr>
      </w:pPr>
      <w:del w:id="221" w:author="김봉효" w:date="2020-11-10T16:56:00Z">
        <w:r w:rsidDel="005A5BC4">
          <w:rPr>
            <w:rFonts w:hint="eastAsia"/>
            <w:sz w:val="24"/>
            <w:szCs w:val="28"/>
          </w:rPr>
          <w:lastRenderedPageBreak/>
          <w:delText>B</w:delText>
        </w:r>
        <w:r w:rsidDel="005A5BC4">
          <w:rPr>
            <w:sz w:val="24"/>
            <w:szCs w:val="28"/>
          </w:rPr>
          <w:delText>US</w:delText>
        </w:r>
      </w:del>
      <w:ins w:id="222" w:author="김봉효" w:date="2020-11-10T16:57:00Z">
        <w:r w:rsidR="005A5BC4">
          <w:rPr>
            <w:rFonts w:hint="eastAsia"/>
            <w:sz w:val="24"/>
            <w:szCs w:val="28"/>
          </w:rPr>
          <w:t>BUS</w:t>
        </w:r>
      </w:ins>
    </w:p>
    <w:p w14:paraId="05DC628A" w14:textId="69FB7539" w:rsidR="00AE04ED" w:rsidRDefault="00AE04ED" w:rsidP="00210F8F">
      <w:pPr>
        <w:rPr>
          <w:bCs/>
          <w:dstrike/>
          <w:sz w:val="4"/>
          <w:szCs w:val="4"/>
          <w:u w:val="thick"/>
        </w:rPr>
      </w:pPr>
      <w:r w:rsidRPr="00210F8F">
        <w:rPr>
          <w:bCs/>
          <w:dstrike/>
          <w:sz w:val="4"/>
          <w:szCs w:val="4"/>
          <w:u w:val="thick"/>
        </w:rPr>
        <w:t xml:space="preserve"> </w:t>
      </w:r>
      <w:r w:rsidR="00210F8F">
        <w:rPr>
          <w:bCs/>
          <w:dstrike/>
          <w:sz w:val="4"/>
          <w:szCs w:val="4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5E3F34" w14:textId="4F3385BE" w:rsidR="006D1689" w:rsidRPr="00E86397" w:rsidRDefault="006D1689" w:rsidP="006D1689">
      <w:pPr>
        <w:rPr>
          <w:sz w:val="22"/>
          <w:szCs w:val="24"/>
          <w:u w:val="single"/>
        </w:rPr>
      </w:pPr>
      <w:r>
        <w:rPr>
          <w:sz w:val="22"/>
          <w:szCs w:val="24"/>
          <w:u w:val="single"/>
        </w:rPr>
        <w:t>3</w:t>
      </w:r>
      <w:r w:rsidRPr="00E86397">
        <w:rPr>
          <w:sz w:val="22"/>
          <w:szCs w:val="24"/>
          <w:u w:val="single"/>
        </w:rPr>
        <w:t xml:space="preserve">.1. </w:t>
      </w:r>
      <w:r>
        <w:rPr>
          <w:rFonts w:hint="eastAsia"/>
          <w:sz w:val="22"/>
          <w:szCs w:val="24"/>
          <w:u w:val="single"/>
        </w:rPr>
        <w:t>I</w:t>
      </w:r>
      <w:r>
        <w:rPr>
          <w:sz w:val="22"/>
          <w:szCs w:val="24"/>
          <w:u w:val="single"/>
        </w:rPr>
        <w:t xml:space="preserve">ntroduction                                                                   </w:t>
      </w:r>
    </w:p>
    <w:p w14:paraId="1DED2F69" w14:textId="5A8B0968" w:rsidR="006D1689" w:rsidRDefault="006D1689" w:rsidP="006D1689">
      <w:pPr>
        <w:pStyle w:val="a4"/>
        <w:ind w:leftChars="0" w:left="0"/>
        <w:rPr>
          <w:sz w:val="24"/>
          <w:szCs w:val="28"/>
        </w:rPr>
      </w:pPr>
      <w:del w:id="223" w:author="김봉효" w:date="2020-11-10T16:56:00Z">
        <w:r w:rsidDel="005A5BC4">
          <w:delText>Bus</w:delText>
        </w:r>
      </w:del>
      <w:ins w:id="224" w:author="김봉효" w:date="2020-11-10T16:57:00Z">
        <w:r w:rsidR="005A5BC4">
          <w:t>Bus</w:t>
        </w:r>
      </w:ins>
      <w:r>
        <w:t xml:space="preserve">는 여러 component들 간에 data를 전송(transfer)할 수 있도록 연결해주는 component이다. </w:t>
      </w:r>
      <w:del w:id="225" w:author="김봉효" w:date="2020-11-10T16:56:00Z">
        <w:r w:rsidDel="005A5BC4">
          <w:delText>Bus</w:delText>
        </w:r>
      </w:del>
      <w:ins w:id="226" w:author="김봉효" w:date="2020-11-10T16:57:00Z">
        <w:r w:rsidR="005A5BC4">
          <w:t>Bus</w:t>
        </w:r>
      </w:ins>
      <w:r>
        <w:t xml:space="preserve">는 새로운 component들을 추가하기가 </w:t>
      </w:r>
      <w:ins w:id="227" w:author="김봉효" w:date="2020-11-10T16:55:00Z">
        <w:r w:rsidR="005A5BC4">
          <w:rPr>
            <w:rFonts w:hint="eastAsia"/>
          </w:rPr>
          <w:t>쉽다.</w:t>
        </w:r>
      </w:ins>
      <w:del w:id="228" w:author="김봉효" w:date="2020-11-10T16:54:00Z">
        <w:r w:rsidDel="005A5BC4">
          <w:delText>쉬우며, 가격이 저렴한 특징을 가지고 있다.</w:delText>
        </w:r>
      </w:del>
    </w:p>
    <w:p w14:paraId="12AA3CCD" w14:textId="63291D3B" w:rsidR="006D1689" w:rsidRPr="00E86397" w:rsidRDefault="006D1689" w:rsidP="006D1689">
      <w:pPr>
        <w:rPr>
          <w:sz w:val="22"/>
          <w:szCs w:val="24"/>
          <w:u w:val="single"/>
        </w:rPr>
      </w:pPr>
      <w:r>
        <w:rPr>
          <w:sz w:val="22"/>
          <w:szCs w:val="24"/>
          <w:u w:val="single"/>
        </w:rPr>
        <w:t>3</w:t>
      </w:r>
      <w:r w:rsidRPr="00E86397">
        <w:rPr>
          <w:sz w:val="22"/>
          <w:szCs w:val="24"/>
          <w:u w:val="single"/>
        </w:rPr>
        <w:t>.</w:t>
      </w:r>
      <w:r>
        <w:rPr>
          <w:sz w:val="22"/>
          <w:szCs w:val="24"/>
          <w:u w:val="single"/>
        </w:rPr>
        <w:t>2</w:t>
      </w:r>
      <w:r w:rsidRPr="00E86397">
        <w:rPr>
          <w:sz w:val="22"/>
          <w:szCs w:val="24"/>
          <w:u w:val="single"/>
        </w:rPr>
        <w:t xml:space="preserve">. </w:t>
      </w:r>
      <w:r>
        <w:rPr>
          <w:sz w:val="22"/>
          <w:szCs w:val="24"/>
          <w:u w:val="single"/>
        </w:rPr>
        <w:t xml:space="preserve">Features                                                                       </w:t>
      </w:r>
    </w:p>
    <w:p w14:paraId="5D0A4F74" w14:textId="1ABA8B95" w:rsidR="006D1689" w:rsidRPr="006D1689" w:rsidRDefault="006D1689" w:rsidP="006D1689">
      <w:pPr>
        <w:pStyle w:val="a4"/>
        <w:ind w:leftChars="0" w:left="0"/>
      </w:pPr>
      <w:r w:rsidRPr="006D1689">
        <w:rPr>
          <w:rFonts w:hint="eastAsia"/>
        </w:rPr>
        <w:t xml:space="preserve">1개의 </w:t>
      </w:r>
      <w:r w:rsidRPr="006D1689">
        <w:t>master</w:t>
      </w:r>
      <w:r w:rsidRPr="006D1689">
        <w:rPr>
          <w:rFonts w:hint="eastAsia"/>
        </w:rPr>
        <w:t xml:space="preserve">와 </w:t>
      </w:r>
      <w:del w:id="229" w:author="김봉효" w:date="2020-11-05T18:10:00Z">
        <w:r w:rsidRPr="006D1689" w:rsidDel="00273F51">
          <w:delText>3</w:delText>
        </w:r>
      </w:del>
      <w:ins w:id="230" w:author="김봉효" w:date="2020-11-05T18:10:00Z">
        <w:r w:rsidR="00273F51">
          <w:t>1</w:t>
        </w:r>
      </w:ins>
      <w:r w:rsidRPr="006D1689">
        <w:rPr>
          <w:rFonts w:hint="eastAsia"/>
        </w:rPr>
        <w:t xml:space="preserve">개의 </w:t>
      </w:r>
      <w:r w:rsidRPr="006D1689">
        <w:t>sla</w:t>
      </w:r>
      <w:r w:rsidRPr="006D1689">
        <w:rPr>
          <w:rFonts w:hint="eastAsia"/>
        </w:rPr>
        <w:t>v</w:t>
      </w:r>
      <w:r w:rsidRPr="006D1689">
        <w:t>e</w:t>
      </w:r>
      <w:r w:rsidRPr="006D1689">
        <w:rPr>
          <w:rFonts w:hint="eastAsia"/>
        </w:rPr>
        <w:t>를 가지고 있다.</w:t>
      </w:r>
    </w:p>
    <w:p w14:paraId="0D213BEF" w14:textId="4D4ACBCA" w:rsidR="006D1689" w:rsidRDefault="006D1689" w:rsidP="006D1689">
      <w:pPr>
        <w:pStyle w:val="a4"/>
        <w:ind w:leftChars="0" w:left="0"/>
      </w:pPr>
      <w:r w:rsidRPr="006D1689">
        <w:rPr>
          <w:rFonts w:hint="eastAsia"/>
        </w:rPr>
        <w:t>A</w:t>
      </w:r>
      <w:r w:rsidRPr="006D1689">
        <w:t>dd</w:t>
      </w:r>
      <w:r>
        <w:t>ress</w:t>
      </w:r>
      <w:r>
        <w:rPr>
          <w:rFonts w:hint="eastAsia"/>
        </w:rPr>
        <w:t xml:space="preserve">의 </w:t>
      </w:r>
      <w:del w:id="231" w:author="GongYoung-Ho" w:date="2020-11-06T11:01:00Z">
        <w:r w:rsidDel="009F4515">
          <w:delText>bandwidth</w:delText>
        </w:r>
      </w:del>
      <w:ins w:id="232" w:author="GongYoung-Ho" w:date="2020-11-06T11:01:00Z">
        <w:r w:rsidR="009F4515">
          <w:t>bit-width</w:t>
        </w:r>
      </w:ins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>b</w:t>
      </w:r>
      <w:r>
        <w:t>its</w:t>
      </w:r>
      <w:r>
        <w:rPr>
          <w:rFonts w:hint="eastAsia"/>
        </w:rPr>
        <w:t>이다.</w:t>
      </w:r>
    </w:p>
    <w:p w14:paraId="3D4B4708" w14:textId="690BBEBE" w:rsidR="006D1689" w:rsidRPr="0083446E" w:rsidRDefault="006D1689" w:rsidP="006D1689">
      <w:pPr>
        <w:pStyle w:val="a4"/>
        <w:ind w:leftChars="0" w:left="0"/>
        <w:rPr>
          <w:color w:val="000000" w:themeColor="text1"/>
        </w:rPr>
      </w:pPr>
      <w:r w:rsidRPr="0083446E">
        <w:rPr>
          <w:rFonts w:hint="eastAsia"/>
          <w:color w:val="000000" w:themeColor="text1"/>
        </w:rPr>
        <w:t>D</w:t>
      </w:r>
      <w:r w:rsidRPr="0083446E">
        <w:rPr>
          <w:color w:val="000000" w:themeColor="text1"/>
        </w:rPr>
        <w:t>ata</w:t>
      </w:r>
      <w:r w:rsidRPr="0083446E">
        <w:rPr>
          <w:rFonts w:hint="eastAsia"/>
          <w:color w:val="000000" w:themeColor="text1"/>
        </w:rPr>
        <w:t xml:space="preserve">의 </w:t>
      </w:r>
      <w:ins w:id="233" w:author="GongYoung-Ho" w:date="2020-11-06T11:01:00Z">
        <w:r w:rsidR="009F4515">
          <w:t>bit-width</w:t>
        </w:r>
      </w:ins>
      <w:del w:id="234" w:author="GongYoung-Ho" w:date="2020-11-06T11:01:00Z">
        <w:r w:rsidRPr="0083446E" w:rsidDel="009F4515">
          <w:rPr>
            <w:color w:val="000000" w:themeColor="text1"/>
          </w:rPr>
          <w:delText>bandwidth</w:delText>
        </w:r>
      </w:del>
      <w:r w:rsidRPr="0083446E">
        <w:rPr>
          <w:rFonts w:hint="eastAsia"/>
          <w:color w:val="000000" w:themeColor="text1"/>
        </w:rPr>
        <w:t xml:space="preserve">는 </w:t>
      </w:r>
      <w:r w:rsidR="0083446E" w:rsidRPr="0083446E">
        <w:rPr>
          <w:color w:val="000000" w:themeColor="text1"/>
        </w:rPr>
        <w:t>64</w:t>
      </w:r>
      <w:r w:rsidRPr="0083446E">
        <w:rPr>
          <w:color w:val="000000" w:themeColor="text1"/>
        </w:rPr>
        <w:t>bits</w:t>
      </w:r>
      <w:r w:rsidRPr="0083446E">
        <w:rPr>
          <w:rFonts w:hint="eastAsia"/>
          <w:color w:val="000000" w:themeColor="text1"/>
        </w:rPr>
        <w:t>이다</w:t>
      </w:r>
    </w:p>
    <w:p w14:paraId="1FED8654" w14:textId="253CDB42" w:rsidR="006D1689" w:rsidRPr="0083446E" w:rsidDel="00273F51" w:rsidRDefault="006D1689" w:rsidP="006D1689">
      <w:pPr>
        <w:pStyle w:val="a4"/>
        <w:numPr>
          <w:ilvl w:val="0"/>
          <w:numId w:val="8"/>
        </w:numPr>
        <w:spacing w:line="240" w:lineRule="auto"/>
        <w:ind w:leftChars="0"/>
        <w:rPr>
          <w:del w:id="235" w:author="김봉효" w:date="2020-11-05T18:11:00Z"/>
          <w:color w:val="000000" w:themeColor="text1"/>
        </w:rPr>
      </w:pPr>
      <w:del w:id="236" w:author="김봉효" w:date="2020-11-05T18:11:00Z">
        <w:r w:rsidRPr="0083446E" w:rsidDel="00273F51">
          <w:rPr>
            <w:color w:val="000000" w:themeColor="text1"/>
          </w:rPr>
          <w:delText>Slave 0</w:delText>
        </w:r>
        <w:r w:rsidRPr="0083446E" w:rsidDel="00273F51">
          <w:rPr>
            <w:rFonts w:hint="eastAsia"/>
            <w:color w:val="000000" w:themeColor="text1"/>
          </w:rPr>
          <w:delText xml:space="preserve">은 </w:delText>
        </w:r>
        <w:r w:rsidRPr="0083446E" w:rsidDel="00273F51">
          <w:rPr>
            <w:color w:val="000000" w:themeColor="text1"/>
          </w:rPr>
          <w:delText>0x0000_000</w:delText>
        </w:r>
        <w:r w:rsidR="00520F7B" w:rsidDel="00273F51">
          <w:rPr>
            <w:color w:val="000000" w:themeColor="text1"/>
          </w:rPr>
          <w:delText>1</w:delText>
        </w:r>
        <w:r w:rsidRPr="0083446E" w:rsidDel="00273F51">
          <w:rPr>
            <w:color w:val="000000" w:themeColor="text1"/>
          </w:rPr>
          <w:delText>의 address를 memory map region을 가진다.</w:delText>
        </w:r>
      </w:del>
    </w:p>
    <w:p w14:paraId="13253248" w14:textId="171CE0D3" w:rsidR="006D1689" w:rsidRPr="0083446E" w:rsidDel="00273F51" w:rsidRDefault="006D1689" w:rsidP="006D1689">
      <w:pPr>
        <w:pStyle w:val="a4"/>
        <w:numPr>
          <w:ilvl w:val="0"/>
          <w:numId w:val="8"/>
        </w:numPr>
        <w:spacing w:line="240" w:lineRule="auto"/>
        <w:ind w:leftChars="0"/>
        <w:rPr>
          <w:del w:id="237" w:author="김봉효" w:date="2020-11-05T18:10:00Z"/>
          <w:color w:val="000000" w:themeColor="text1"/>
        </w:rPr>
      </w:pPr>
      <w:del w:id="238" w:author="김봉효" w:date="2020-11-05T18:10:00Z">
        <w:r w:rsidRPr="0083446E" w:rsidDel="00273F51">
          <w:rPr>
            <w:color w:val="000000" w:themeColor="text1"/>
          </w:rPr>
          <w:delText>Slave 1</w:delText>
        </w:r>
        <w:r w:rsidRPr="0083446E" w:rsidDel="00273F51">
          <w:rPr>
            <w:rFonts w:hint="eastAsia"/>
            <w:color w:val="000000" w:themeColor="text1"/>
          </w:rPr>
          <w:delText xml:space="preserve">은 </w:delText>
        </w:r>
        <w:r w:rsidRPr="0083446E" w:rsidDel="00273F51">
          <w:rPr>
            <w:color w:val="000000" w:themeColor="text1"/>
          </w:rPr>
          <w:delText>0x0000_00</w:delText>
        </w:r>
        <w:r w:rsidR="00520F7B" w:rsidDel="00273F51">
          <w:rPr>
            <w:color w:val="000000" w:themeColor="text1"/>
          </w:rPr>
          <w:delText>1</w:delText>
        </w:r>
        <w:r w:rsidRPr="0083446E" w:rsidDel="00273F51">
          <w:rPr>
            <w:color w:val="000000" w:themeColor="text1"/>
          </w:rPr>
          <w:delText>0의 address를 memory map region을 가진다.</w:delText>
        </w:r>
      </w:del>
    </w:p>
    <w:p w14:paraId="675100CC" w14:textId="4AD96920" w:rsidR="006D1689" w:rsidRPr="0083446E" w:rsidDel="00273F51" w:rsidRDefault="006D1689" w:rsidP="006D1689">
      <w:pPr>
        <w:pStyle w:val="a4"/>
        <w:numPr>
          <w:ilvl w:val="0"/>
          <w:numId w:val="8"/>
        </w:numPr>
        <w:spacing w:line="240" w:lineRule="auto"/>
        <w:ind w:leftChars="0"/>
        <w:rPr>
          <w:del w:id="239" w:author="김봉효" w:date="2020-11-05T18:10:00Z"/>
          <w:color w:val="000000" w:themeColor="text1"/>
        </w:rPr>
      </w:pPr>
      <w:del w:id="240" w:author="김봉효" w:date="2020-11-05T18:10:00Z">
        <w:r w:rsidRPr="0083446E" w:rsidDel="00273F51">
          <w:rPr>
            <w:color w:val="000000" w:themeColor="text1"/>
          </w:rPr>
          <w:delText>Slave 2</w:delText>
        </w:r>
        <w:r w:rsidRPr="0083446E" w:rsidDel="00273F51">
          <w:rPr>
            <w:rFonts w:hint="eastAsia"/>
            <w:color w:val="000000" w:themeColor="text1"/>
          </w:rPr>
          <w:delText xml:space="preserve">은 </w:delText>
        </w:r>
        <w:r w:rsidRPr="0083446E" w:rsidDel="00273F51">
          <w:rPr>
            <w:color w:val="000000" w:themeColor="text1"/>
          </w:rPr>
          <w:delText>0x0000_0</w:delText>
        </w:r>
        <w:r w:rsidR="00520F7B" w:rsidDel="00273F51">
          <w:rPr>
            <w:color w:val="000000" w:themeColor="text1"/>
          </w:rPr>
          <w:delText>1</w:delText>
        </w:r>
        <w:r w:rsidRPr="0083446E" w:rsidDel="00273F51">
          <w:rPr>
            <w:color w:val="000000" w:themeColor="text1"/>
          </w:rPr>
          <w:delText>00의 address를 memory map region을 가진다.</w:delText>
        </w:r>
      </w:del>
    </w:p>
    <w:p w14:paraId="77F93B41" w14:textId="22D011C5" w:rsidR="006D1689" w:rsidRPr="006D1689" w:rsidRDefault="006D1689" w:rsidP="006D1689">
      <w:pPr>
        <w:pStyle w:val="a4"/>
        <w:ind w:leftChars="0" w:left="0"/>
      </w:pPr>
      <w:r>
        <w:t xml:space="preserve">Master가 request하고 </w:t>
      </w:r>
      <w:ins w:id="241" w:author="김봉효" w:date="2020-11-10T16:57:00Z">
        <w:r w:rsidR="005A5BC4">
          <w:t>Bus</w:t>
        </w:r>
      </w:ins>
      <w:del w:id="242" w:author="김봉효" w:date="2020-11-10T16:55:00Z">
        <w:r w:rsidDel="005A5BC4">
          <w:delText>bus</w:delText>
        </w:r>
      </w:del>
      <w:r>
        <w:t>로부터 grant를 받았을 때 (</w:t>
      </w:r>
      <w:commentRangeStart w:id="243"/>
      <w:r>
        <w:t xml:space="preserve">m_request </w:t>
      </w:r>
      <w:commentRangeEnd w:id="243"/>
      <w:r w:rsidR="009D3234">
        <w:rPr>
          <w:rStyle w:val="a8"/>
        </w:rPr>
        <w:commentReference w:id="243"/>
      </w:r>
      <w:r>
        <w:t>= 1)에만 읽기/쓰기 동작이 이루어지고, 그 외의 경우는 읽기/쓰기가 이루어지지 않는다</w:t>
      </w:r>
    </w:p>
    <w:p w14:paraId="0F497C5E" w14:textId="60AB4FCF" w:rsidR="006D1689" w:rsidRDefault="006D1689" w:rsidP="006D1689">
      <w:pPr>
        <w:pStyle w:val="a4"/>
        <w:ind w:leftChars="0" w:left="360"/>
      </w:pPr>
      <w:r>
        <w:rPr>
          <w:rFonts w:ascii="MS Gothic" w:eastAsia="MS Gothic" w:hAnsi="MS Gothic" w:cs="MS Gothic" w:hint="eastAsia"/>
        </w:rPr>
        <w:t>✓</w:t>
      </w:r>
      <w:r>
        <w:t xml:space="preserve"> 본 시스템에서 master Testbench</w:t>
      </w:r>
      <w:r>
        <w:rPr>
          <w:rFonts w:hint="eastAsia"/>
        </w:rPr>
        <w:t>가</w:t>
      </w:r>
      <w:r>
        <w:t xml:space="preserve"> </w:t>
      </w:r>
      <w:ins w:id="244" w:author="김봉효" w:date="2020-11-10T16:57:00Z">
        <w:r w:rsidR="005A5BC4">
          <w:t>Bus</w:t>
        </w:r>
      </w:ins>
      <w:del w:id="245" w:author="김봉효" w:date="2020-11-10T16:55:00Z">
        <w:r w:rsidDel="005A5BC4">
          <w:delText>bus</w:delText>
        </w:r>
      </w:del>
      <w:r>
        <w:t>를 사용하지 않아 (즉, m</w:t>
      </w:r>
      <w:del w:id="246" w:author="김봉효" w:date="2020-11-10T16:41:00Z">
        <w:r w:rsidDel="00C61575">
          <w:delText>0</w:delText>
        </w:r>
      </w:del>
      <w:r>
        <w:t xml:space="preserve">_request = 0), </w:t>
      </w:r>
      <w:commentRangeStart w:id="247"/>
      <w:r>
        <w:t>위에 정의된 slave 이외의 주소를 접근할 경우에도 읽기/쓰기는 이루어지지 않게 된다.</w:t>
      </w:r>
      <w:commentRangeEnd w:id="247"/>
      <w:r w:rsidR="009D3234">
        <w:rPr>
          <w:rStyle w:val="a8"/>
        </w:rPr>
        <w:commentReference w:id="247"/>
      </w:r>
    </w:p>
    <w:p w14:paraId="0ABE9FE9" w14:textId="7A7B6630" w:rsidR="006D1689" w:rsidRPr="00C61575" w:rsidDel="00273F51" w:rsidRDefault="00C61575">
      <w:pPr>
        <w:ind w:firstLine="360"/>
        <w:rPr>
          <w:del w:id="248" w:author="김봉효" w:date="2020-11-05T18:10:00Z"/>
          <w:rFonts w:asciiTheme="majorHAnsi" w:eastAsiaTheme="majorHAnsi" w:hAnsiTheme="majorHAnsi"/>
          <w:szCs w:val="20"/>
          <w:rPrChange w:id="249" w:author="김봉효" w:date="2020-11-10T16:43:00Z">
            <w:rPr>
              <w:del w:id="250" w:author="김봉효" w:date="2020-11-05T18:10:00Z"/>
              <w:sz w:val="22"/>
              <w:szCs w:val="24"/>
              <w:u w:val="single"/>
            </w:rPr>
          </w:rPrChange>
        </w:rPr>
        <w:pPrChange w:id="251" w:author="김봉효" w:date="2020-11-10T16:41:00Z">
          <w:pPr/>
        </w:pPrChange>
      </w:pPr>
      <w:ins w:id="252" w:author="김봉효" w:date="2020-11-10T16:41:00Z">
        <w:r>
          <w:rPr>
            <w:rFonts w:ascii="MS Gothic" w:eastAsia="MS Gothic" w:hAnsi="MS Gothic" w:cs="MS Gothic" w:hint="eastAsia"/>
          </w:rPr>
          <w:t>✓</w:t>
        </w:r>
      </w:ins>
      <w:ins w:id="253" w:author="김봉효" w:date="2020-11-10T16:42:00Z">
        <w:r>
          <w:rPr>
            <w:rFonts w:ascii="MS Gothic" w:hAnsi="MS Gothic" w:cs="MS Gothic" w:hint="eastAsia"/>
          </w:rPr>
          <w:t xml:space="preserve"> </w:t>
        </w:r>
        <w:r w:rsidRPr="00C61575">
          <w:rPr>
            <w:rFonts w:asciiTheme="majorHAnsi" w:eastAsiaTheme="majorHAnsi" w:hAnsiTheme="majorHAnsi" w:cs="MS Gothic"/>
            <w:szCs w:val="20"/>
            <w:rPrChange w:id="254" w:author="김봉효" w:date="2020-11-10T16:43:00Z">
              <w:rPr>
                <w:rFonts w:ascii="MS Gothic" w:hAnsi="MS Gothic" w:cs="MS Gothic"/>
              </w:rPr>
            </w:rPrChange>
          </w:rPr>
          <w:t>master</w:t>
        </w:r>
        <w:r w:rsidRPr="00C61575">
          <w:rPr>
            <w:rFonts w:asciiTheme="majorHAnsi" w:eastAsiaTheme="majorHAnsi" w:hAnsiTheme="majorHAnsi" w:cs="MS Gothic" w:hint="eastAsia"/>
            <w:szCs w:val="20"/>
            <w:rPrChange w:id="255" w:author="김봉효" w:date="2020-11-10T16:43:00Z">
              <w:rPr>
                <w:rFonts w:ascii="MS Gothic" w:hAnsi="MS Gothic" w:cs="MS Gothic" w:hint="eastAsia"/>
              </w:rPr>
            </w:rPrChange>
          </w:rPr>
          <w:t>와</w:t>
        </w:r>
        <w:r w:rsidRPr="00C61575">
          <w:rPr>
            <w:rFonts w:asciiTheme="majorHAnsi" w:eastAsiaTheme="majorHAnsi" w:hAnsiTheme="majorHAnsi" w:cs="MS Gothic"/>
            <w:szCs w:val="20"/>
            <w:rPrChange w:id="256" w:author="김봉효" w:date="2020-11-10T16:43:00Z">
              <w:rPr>
                <w:rFonts w:ascii="MS Gothic" w:hAnsi="MS Gothic" w:cs="MS Gothic"/>
              </w:rPr>
            </w:rPrChange>
          </w:rPr>
          <w:t xml:space="preserve"> slave</w:t>
        </w:r>
        <w:r w:rsidRPr="00C61575">
          <w:rPr>
            <w:rFonts w:asciiTheme="majorHAnsi" w:eastAsiaTheme="majorHAnsi" w:hAnsiTheme="majorHAnsi" w:cs="MS Gothic" w:hint="eastAsia"/>
            <w:szCs w:val="20"/>
            <w:rPrChange w:id="257" w:author="김봉효" w:date="2020-11-10T16:43:00Z">
              <w:rPr>
                <w:rFonts w:ascii="MS Gothic" w:hAnsi="MS Gothic" w:cs="MS Gothic" w:hint="eastAsia"/>
              </w:rPr>
            </w:rPrChange>
          </w:rPr>
          <w:t>가</w:t>
        </w:r>
        <w:r w:rsidRPr="00C61575">
          <w:rPr>
            <w:rFonts w:asciiTheme="majorHAnsi" w:eastAsiaTheme="majorHAnsi" w:hAnsiTheme="majorHAnsi" w:cs="MS Gothic"/>
            <w:szCs w:val="20"/>
            <w:rPrChange w:id="258" w:author="김봉효" w:date="2020-11-10T16:43:00Z">
              <w:rPr>
                <w:rFonts w:ascii="MS Gothic" w:hAnsi="MS Gothic" w:cs="MS Gothic"/>
              </w:rPr>
            </w:rPrChange>
          </w:rPr>
          <w:t xml:space="preserve"> </w:t>
        </w:r>
        <w:r w:rsidRPr="00C61575">
          <w:rPr>
            <w:rFonts w:asciiTheme="majorHAnsi" w:eastAsiaTheme="majorHAnsi" w:hAnsiTheme="majorHAnsi" w:cs="MS Gothic" w:hint="eastAsia"/>
            <w:szCs w:val="20"/>
            <w:rPrChange w:id="259" w:author="김봉효" w:date="2020-11-10T16:43:00Z">
              <w:rPr>
                <w:rFonts w:ascii="MS Gothic" w:hAnsi="MS Gothic" w:cs="MS Gothic" w:hint="eastAsia"/>
              </w:rPr>
            </w:rPrChange>
          </w:rPr>
          <w:t>각</w:t>
        </w:r>
        <w:r w:rsidRPr="00C61575">
          <w:rPr>
            <w:rFonts w:asciiTheme="majorHAnsi" w:eastAsiaTheme="majorHAnsi" w:hAnsiTheme="majorHAnsi" w:cs="MS Gothic"/>
            <w:szCs w:val="20"/>
            <w:rPrChange w:id="260" w:author="김봉효" w:date="2020-11-10T16:43:00Z">
              <w:rPr>
                <w:rFonts w:ascii="MS Gothic" w:hAnsi="MS Gothic" w:cs="MS Gothic"/>
              </w:rPr>
            </w:rPrChange>
          </w:rPr>
          <w:t xml:space="preserve"> 1</w:t>
        </w:r>
        <w:r w:rsidRPr="00C61575">
          <w:rPr>
            <w:rFonts w:asciiTheme="majorHAnsi" w:eastAsiaTheme="majorHAnsi" w:hAnsiTheme="majorHAnsi" w:cs="MS Gothic" w:hint="eastAsia"/>
            <w:szCs w:val="20"/>
            <w:rPrChange w:id="261" w:author="김봉효" w:date="2020-11-10T16:43:00Z">
              <w:rPr>
                <w:rFonts w:ascii="MS Gothic" w:hAnsi="MS Gothic" w:cs="MS Gothic" w:hint="eastAsia"/>
              </w:rPr>
            </w:rPrChange>
          </w:rPr>
          <w:t>개이므로</w:t>
        </w:r>
        <w:r w:rsidRPr="00C61575">
          <w:rPr>
            <w:rFonts w:asciiTheme="majorHAnsi" w:eastAsiaTheme="majorHAnsi" w:hAnsiTheme="majorHAnsi" w:cs="MS Gothic"/>
            <w:szCs w:val="20"/>
            <w:rPrChange w:id="262" w:author="김봉효" w:date="2020-11-10T16:43:00Z">
              <w:rPr>
                <w:rFonts w:ascii="MS Gothic" w:hAnsi="MS Gothic" w:cs="MS Gothic"/>
              </w:rPr>
            </w:rPrChange>
          </w:rPr>
          <w:t xml:space="preserve"> </w:t>
        </w:r>
      </w:ins>
    </w:p>
    <w:p w14:paraId="59B46A5D" w14:textId="77777777" w:rsidR="006D1689" w:rsidRPr="00C61575" w:rsidDel="00273F51" w:rsidRDefault="006D1689">
      <w:pPr>
        <w:ind w:firstLine="360"/>
        <w:rPr>
          <w:del w:id="263" w:author="김봉효" w:date="2020-11-05T18:10:00Z"/>
          <w:rFonts w:asciiTheme="majorHAnsi" w:eastAsiaTheme="majorHAnsi" w:hAnsiTheme="majorHAnsi"/>
          <w:szCs w:val="20"/>
          <w:rPrChange w:id="264" w:author="김봉효" w:date="2020-11-10T16:43:00Z">
            <w:rPr>
              <w:del w:id="265" w:author="김봉효" w:date="2020-11-05T18:10:00Z"/>
              <w:sz w:val="22"/>
              <w:szCs w:val="24"/>
              <w:u w:val="single"/>
            </w:rPr>
          </w:rPrChange>
        </w:rPr>
        <w:pPrChange w:id="266" w:author="김봉효" w:date="2020-11-10T16:41:00Z">
          <w:pPr/>
        </w:pPrChange>
      </w:pPr>
    </w:p>
    <w:p w14:paraId="24D88836" w14:textId="77777777" w:rsidR="006D1689" w:rsidRPr="00C61575" w:rsidDel="00273F51" w:rsidRDefault="006D1689">
      <w:pPr>
        <w:ind w:firstLine="360"/>
        <w:rPr>
          <w:del w:id="267" w:author="김봉효" w:date="2020-11-05T18:10:00Z"/>
          <w:rFonts w:asciiTheme="majorHAnsi" w:eastAsiaTheme="majorHAnsi" w:hAnsiTheme="majorHAnsi"/>
          <w:szCs w:val="20"/>
          <w:rPrChange w:id="268" w:author="김봉효" w:date="2020-11-10T16:43:00Z">
            <w:rPr>
              <w:del w:id="269" w:author="김봉효" w:date="2020-11-05T18:10:00Z"/>
              <w:sz w:val="22"/>
              <w:szCs w:val="24"/>
              <w:u w:val="single"/>
            </w:rPr>
          </w:rPrChange>
        </w:rPr>
        <w:pPrChange w:id="270" w:author="김봉효" w:date="2020-11-10T16:41:00Z">
          <w:pPr/>
        </w:pPrChange>
      </w:pPr>
    </w:p>
    <w:p w14:paraId="4F04B985" w14:textId="77777777" w:rsidR="006D1689" w:rsidRPr="00C61575" w:rsidDel="00273F51" w:rsidRDefault="006D1689">
      <w:pPr>
        <w:ind w:firstLine="360"/>
        <w:rPr>
          <w:del w:id="271" w:author="김봉효" w:date="2020-11-05T18:10:00Z"/>
          <w:rFonts w:asciiTheme="majorHAnsi" w:eastAsiaTheme="majorHAnsi" w:hAnsiTheme="majorHAnsi"/>
          <w:szCs w:val="20"/>
          <w:rPrChange w:id="272" w:author="김봉효" w:date="2020-11-10T16:43:00Z">
            <w:rPr>
              <w:del w:id="273" w:author="김봉효" w:date="2020-11-05T18:10:00Z"/>
              <w:sz w:val="22"/>
              <w:szCs w:val="24"/>
              <w:u w:val="single"/>
            </w:rPr>
          </w:rPrChange>
        </w:rPr>
        <w:pPrChange w:id="274" w:author="김봉효" w:date="2020-11-10T16:41:00Z">
          <w:pPr/>
        </w:pPrChange>
      </w:pPr>
    </w:p>
    <w:p w14:paraId="654E52A9" w14:textId="77777777" w:rsidR="006D1689" w:rsidRPr="00C61575" w:rsidDel="00273F51" w:rsidRDefault="006D1689">
      <w:pPr>
        <w:ind w:firstLine="360"/>
        <w:rPr>
          <w:del w:id="275" w:author="김봉효" w:date="2020-11-05T18:10:00Z"/>
          <w:rFonts w:asciiTheme="majorHAnsi" w:eastAsiaTheme="majorHAnsi" w:hAnsiTheme="majorHAnsi"/>
          <w:szCs w:val="20"/>
          <w:rPrChange w:id="276" w:author="김봉효" w:date="2020-11-10T16:43:00Z">
            <w:rPr>
              <w:del w:id="277" w:author="김봉효" w:date="2020-11-05T18:10:00Z"/>
              <w:sz w:val="22"/>
              <w:szCs w:val="24"/>
              <w:u w:val="single"/>
            </w:rPr>
          </w:rPrChange>
        </w:rPr>
        <w:pPrChange w:id="278" w:author="김봉효" w:date="2020-11-10T16:41:00Z">
          <w:pPr/>
        </w:pPrChange>
      </w:pPr>
    </w:p>
    <w:p w14:paraId="3347E0CF" w14:textId="77777777" w:rsidR="006D1689" w:rsidRPr="00C61575" w:rsidDel="00273F51" w:rsidRDefault="006D1689">
      <w:pPr>
        <w:ind w:firstLine="360"/>
        <w:rPr>
          <w:del w:id="279" w:author="김봉효" w:date="2020-11-05T18:10:00Z"/>
          <w:rFonts w:asciiTheme="majorHAnsi" w:eastAsiaTheme="majorHAnsi" w:hAnsiTheme="majorHAnsi"/>
          <w:szCs w:val="20"/>
          <w:rPrChange w:id="280" w:author="김봉효" w:date="2020-11-10T16:43:00Z">
            <w:rPr>
              <w:del w:id="281" w:author="김봉효" w:date="2020-11-05T18:10:00Z"/>
              <w:sz w:val="22"/>
              <w:szCs w:val="24"/>
              <w:u w:val="single"/>
            </w:rPr>
          </w:rPrChange>
        </w:rPr>
        <w:pPrChange w:id="282" w:author="김봉효" w:date="2020-11-10T16:41:00Z">
          <w:pPr/>
        </w:pPrChange>
      </w:pPr>
    </w:p>
    <w:p w14:paraId="71239196" w14:textId="77777777" w:rsidR="006D1689" w:rsidRPr="00C61575" w:rsidDel="00273F51" w:rsidRDefault="006D1689">
      <w:pPr>
        <w:ind w:firstLine="360"/>
        <w:rPr>
          <w:del w:id="283" w:author="김봉효" w:date="2020-11-05T18:10:00Z"/>
          <w:rFonts w:asciiTheme="majorHAnsi" w:eastAsiaTheme="majorHAnsi" w:hAnsiTheme="majorHAnsi"/>
          <w:szCs w:val="20"/>
          <w:rPrChange w:id="284" w:author="김봉효" w:date="2020-11-10T16:43:00Z">
            <w:rPr>
              <w:del w:id="285" w:author="김봉효" w:date="2020-11-05T18:10:00Z"/>
              <w:sz w:val="22"/>
              <w:szCs w:val="24"/>
              <w:u w:val="single"/>
            </w:rPr>
          </w:rPrChange>
        </w:rPr>
        <w:pPrChange w:id="286" w:author="김봉효" w:date="2020-11-10T16:41:00Z">
          <w:pPr/>
        </w:pPrChange>
      </w:pPr>
    </w:p>
    <w:p w14:paraId="7F96DB33" w14:textId="77777777" w:rsidR="006D1689" w:rsidRPr="00C61575" w:rsidDel="00273F51" w:rsidRDefault="006D1689">
      <w:pPr>
        <w:ind w:firstLine="360"/>
        <w:rPr>
          <w:del w:id="287" w:author="김봉효" w:date="2020-11-05T18:10:00Z"/>
          <w:rFonts w:asciiTheme="majorHAnsi" w:eastAsiaTheme="majorHAnsi" w:hAnsiTheme="majorHAnsi"/>
          <w:szCs w:val="20"/>
          <w:rPrChange w:id="288" w:author="김봉효" w:date="2020-11-10T16:43:00Z">
            <w:rPr>
              <w:del w:id="289" w:author="김봉효" w:date="2020-11-05T18:10:00Z"/>
              <w:sz w:val="22"/>
              <w:szCs w:val="24"/>
              <w:u w:val="single"/>
            </w:rPr>
          </w:rPrChange>
        </w:rPr>
        <w:pPrChange w:id="290" w:author="김봉효" w:date="2020-11-10T16:41:00Z">
          <w:pPr/>
        </w:pPrChange>
      </w:pPr>
    </w:p>
    <w:p w14:paraId="7488DA06" w14:textId="77777777" w:rsidR="006D1689" w:rsidRPr="00C61575" w:rsidDel="00273F51" w:rsidRDefault="006D1689">
      <w:pPr>
        <w:ind w:firstLine="360"/>
        <w:rPr>
          <w:del w:id="291" w:author="김봉효" w:date="2020-11-05T18:10:00Z"/>
          <w:rFonts w:asciiTheme="majorHAnsi" w:eastAsiaTheme="majorHAnsi" w:hAnsiTheme="majorHAnsi"/>
          <w:szCs w:val="20"/>
          <w:rPrChange w:id="292" w:author="김봉효" w:date="2020-11-10T16:43:00Z">
            <w:rPr>
              <w:del w:id="293" w:author="김봉효" w:date="2020-11-05T18:10:00Z"/>
              <w:sz w:val="22"/>
              <w:szCs w:val="24"/>
              <w:u w:val="single"/>
            </w:rPr>
          </w:rPrChange>
        </w:rPr>
        <w:pPrChange w:id="294" w:author="김봉효" w:date="2020-11-10T16:41:00Z">
          <w:pPr/>
        </w:pPrChange>
      </w:pPr>
    </w:p>
    <w:p w14:paraId="29AF0798" w14:textId="5391F055" w:rsidR="006D1689" w:rsidRPr="00C61575" w:rsidRDefault="00C61575">
      <w:pPr>
        <w:ind w:firstLine="360"/>
        <w:rPr>
          <w:rFonts w:asciiTheme="majorHAnsi" w:eastAsiaTheme="majorHAnsi" w:hAnsiTheme="majorHAnsi"/>
          <w:szCs w:val="20"/>
          <w:rPrChange w:id="295" w:author="김봉효" w:date="2020-11-10T16:43:00Z">
            <w:rPr>
              <w:sz w:val="22"/>
              <w:szCs w:val="24"/>
              <w:u w:val="single"/>
            </w:rPr>
          </w:rPrChange>
        </w:rPr>
        <w:pPrChange w:id="296" w:author="김봉효" w:date="2020-11-10T16:42:00Z">
          <w:pPr/>
        </w:pPrChange>
      </w:pPr>
      <w:ins w:id="297" w:author="김봉효" w:date="2020-11-10T16:41:00Z">
        <w:r w:rsidRPr="00C61575">
          <w:rPr>
            <w:rFonts w:asciiTheme="majorHAnsi" w:eastAsiaTheme="majorHAnsi" w:hAnsiTheme="majorHAnsi"/>
            <w:szCs w:val="20"/>
            <w:rPrChange w:id="298" w:author="김봉효" w:date="2020-11-10T16:43:00Z">
              <w:rPr>
                <w:sz w:val="22"/>
                <w:szCs w:val="24"/>
              </w:rPr>
            </w:rPrChange>
          </w:rPr>
          <w:t>grant</w:t>
        </w:r>
        <w:r w:rsidRPr="00C61575">
          <w:rPr>
            <w:rFonts w:asciiTheme="majorHAnsi" w:eastAsiaTheme="majorHAnsi" w:hAnsiTheme="majorHAnsi" w:hint="eastAsia"/>
            <w:szCs w:val="20"/>
            <w:rPrChange w:id="299" w:author="김봉효" w:date="2020-11-10T16:43:00Z">
              <w:rPr>
                <w:rFonts w:hint="eastAsia"/>
                <w:sz w:val="22"/>
                <w:szCs w:val="24"/>
              </w:rPr>
            </w:rPrChange>
          </w:rPr>
          <w:t>와</w:t>
        </w:r>
        <w:r w:rsidRPr="00C61575">
          <w:rPr>
            <w:rFonts w:asciiTheme="majorHAnsi" w:eastAsiaTheme="majorHAnsi" w:hAnsiTheme="majorHAnsi"/>
            <w:szCs w:val="20"/>
            <w:rPrChange w:id="300" w:author="김봉효" w:date="2020-11-10T16:43:00Z">
              <w:rPr>
                <w:sz w:val="22"/>
                <w:szCs w:val="24"/>
              </w:rPr>
            </w:rPrChange>
          </w:rPr>
          <w:t xml:space="preserve"> req</w:t>
        </w:r>
      </w:ins>
      <w:ins w:id="301" w:author="김봉효" w:date="2020-11-10T16:42:00Z">
        <w:r w:rsidRPr="00C61575">
          <w:rPr>
            <w:rFonts w:asciiTheme="majorHAnsi" w:eastAsiaTheme="majorHAnsi" w:hAnsiTheme="majorHAnsi" w:hint="eastAsia"/>
            <w:szCs w:val="20"/>
            <w:rPrChange w:id="302" w:author="김봉효" w:date="2020-11-10T16:43:00Z">
              <w:rPr>
                <w:rFonts w:hint="eastAsia"/>
                <w:sz w:val="22"/>
                <w:szCs w:val="24"/>
              </w:rPr>
            </w:rPrChange>
          </w:rPr>
          <w:t>를</w:t>
        </w:r>
        <w:r w:rsidRPr="00C61575">
          <w:rPr>
            <w:rFonts w:asciiTheme="majorHAnsi" w:eastAsiaTheme="majorHAnsi" w:hAnsiTheme="majorHAnsi"/>
            <w:szCs w:val="20"/>
            <w:rPrChange w:id="303" w:author="김봉효" w:date="2020-11-10T16:43:00Z">
              <w:rPr>
                <w:sz w:val="22"/>
                <w:szCs w:val="24"/>
              </w:rPr>
            </w:rPrChange>
          </w:rPr>
          <w:t xml:space="preserve"> wire</w:t>
        </w:r>
        <w:r w:rsidRPr="00C61575">
          <w:rPr>
            <w:rFonts w:asciiTheme="majorHAnsi" w:eastAsiaTheme="majorHAnsi" w:hAnsiTheme="majorHAnsi" w:hint="eastAsia"/>
            <w:szCs w:val="20"/>
            <w:rPrChange w:id="304" w:author="김봉효" w:date="2020-11-10T16:43:00Z">
              <w:rPr>
                <w:rFonts w:hint="eastAsia"/>
                <w:sz w:val="22"/>
                <w:szCs w:val="24"/>
              </w:rPr>
            </w:rPrChange>
          </w:rPr>
          <w:t>로</w:t>
        </w:r>
        <w:r w:rsidRPr="00C61575">
          <w:rPr>
            <w:rFonts w:asciiTheme="majorHAnsi" w:eastAsiaTheme="majorHAnsi" w:hAnsiTheme="majorHAnsi"/>
            <w:szCs w:val="20"/>
            <w:rPrChange w:id="305" w:author="김봉효" w:date="2020-11-10T16:43:00Z">
              <w:rPr>
                <w:sz w:val="22"/>
                <w:szCs w:val="24"/>
              </w:rPr>
            </w:rPrChange>
          </w:rPr>
          <w:t xml:space="preserve"> </w:t>
        </w:r>
        <w:r w:rsidRPr="00C61575">
          <w:rPr>
            <w:rFonts w:asciiTheme="majorHAnsi" w:eastAsiaTheme="majorHAnsi" w:hAnsiTheme="majorHAnsi" w:hint="eastAsia"/>
            <w:szCs w:val="20"/>
            <w:rPrChange w:id="306" w:author="김봉효" w:date="2020-11-10T16:43:00Z">
              <w:rPr>
                <w:rFonts w:hint="eastAsia"/>
                <w:sz w:val="22"/>
                <w:szCs w:val="24"/>
              </w:rPr>
            </w:rPrChange>
          </w:rPr>
          <w:t>연결시켜</w:t>
        </w:r>
        <w:r w:rsidRPr="00C61575">
          <w:rPr>
            <w:rFonts w:asciiTheme="majorHAnsi" w:eastAsiaTheme="majorHAnsi" w:hAnsiTheme="majorHAnsi"/>
            <w:szCs w:val="20"/>
            <w:rPrChange w:id="307" w:author="김봉효" w:date="2020-11-10T16:43:00Z">
              <w:rPr>
                <w:sz w:val="22"/>
                <w:szCs w:val="24"/>
              </w:rPr>
            </w:rPrChange>
          </w:rPr>
          <w:t xml:space="preserve"> </w:t>
        </w:r>
        <w:r w:rsidRPr="00C61575">
          <w:rPr>
            <w:rFonts w:asciiTheme="majorHAnsi" w:eastAsiaTheme="majorHAnsi" w:hAnsiTheme="majorHAnsi" w:hint="eastAsia"/>
            <w:szCs w:val="20"/>
            <w:rPrChange w:id="308" w:author="김봉효" w:date="2020-11-10T16:43:00Z">
              <w:rPr>
                <w:rFonts w:hint="eastAsia"/>
                <w:sz w:val="22"/>
                <w:szCs w:val="24"/>
              </w:rPr>
            </w:rPrChange>
          </w:rPr>
          <w:t>준다</w:t>
        </w:r>
        <w:r w:rsidRPr="00C61575">
          <w:rPr>
            <w:rFonts w:asciiTheme="majorHAnsi" w:eastAsiaTheme="majorHAnsi" w:hAnsiTheme="majorHAnsi"/>
            <w:szCs w:val="20"/>
            <w:rPrChange w:id="309" w:author="김봉효" w:date="2020-11-10T16:43:00Z">
              <w:rPr>
                <w:sz w:val="22"/>
                <w:szCs w:val="24"/>
              </w:rPr>
            </w:rPrChange>
          </w:rPr>
          <w:t>.</w:t>
        </w:r>
      </w:ins>
    </w:p>
    <w:p w14:paraId="6E702806" w14:textId="4120FDA2" w:rsidR="006D1689" w:rsidRPr="006D1689" w:rsidRDefault="006D1689" w:rsidP="006D1689">
      <w:pPr>
        <w:rPr>
          <w:sz w:val="22"/>
          <w:szCs w:val="24"/>
          <w:u w:val="single"/>
        </w:rPr>
      </w:pPr>
      <w:r>
        <w:rPr>
          <w:sz w:val="22"/>
          <w:szCs w:val="24"/>
          <w:u w:val="single"/>
        </w:rPr>
        <w:t>3</w:t>
      </w:r>
      <w:r w:rsidRPr="00E86397">
        <w:rPr>
          <w:sz w:val="22"/>
          <w:szCs w:val="24"/>
          <w:u w:val="single"/>
        </w:rPr>
        <w:t>.</w:t>
      </w:r>
      <w:r>
        <w:rPr>
          <w:sz w:val="22"/>
          <w:szCs w:val="24"/>
          <w:u w:val="single"/>
        </w:rPr>
        <w:t>3</w:t>
      </w:r>
      <w:r w:rsidRPr="00E86397">
        <w:rPr>
          <w:sz w:val="22"/>
          <w:szCs w:val="24"/>
          <w:u w:val="single"/>
        </w:rPr>
        <w:t xml:space="preserve">. </w:t>
      </w:r>
      <w:r>
        <w:rPr>
          <w:rFonts w:hint="eastAsia"/>
          <w:sz w:val="22"/>
          <w:szCs w:val="24"/>
          <w:u w:val="single"/>
        </w:rPr>
        <w:t>F</w:t>
      </w:r>
      <w:r>
        <w:rPr>
          <w:sz w:val="22"/>
          <w:szCs w:val="24"/>
          <w:u w:val="single"/>
        </w:rPr>
        <w:t xml:space="preserve">unctional description                                                          </w:t>
      </w:r>
    </w:p>
    <w:p w14:paraId="5E525B57" w14:textId="4B562100" w:rsidR="00F152E6" w:rsidRDefault="006D1689">
      <w:pPr>
        <w:pStyle w:val="a4"/>
        <w:ind w:leftChars="0" w:left="360"/>
        <w:jc w:val="center"/>
        <w:rPr>
          <w:sz w:val="24"/>
          <w:szCs w:val="28"/>
        </w:rPr>
      </w:pPr>
      <w:del w:id="310" w:author="김봉효" w:date="2020-11-05T18:23:00Z">
        <w:r w:rsidDel="00317607">
          <w:rPr>
            <w:noProof/>
          </w:rPr>
          <w:drawing>
            <wp:anchor distT="0" distB="0" distL="114300" distR="114300" simplePos="0" relativeHeight="251658240" behindDoc="1" locked="0" layoutInCell="1" allowOverlap="1" wp14:anchorId="202758EB" wp14:editId="26F41D2C">
              <wp:simplePos x="0" y="0"/>
              <wp:positionH relativeFrom="column">
                <wp:posOffset>1724025</wp:posOffset>
              </wp:positionH>
              <wp:positionV relativeFrom="paragraph">
                <wp:posOffset>1270</wp:posOffset>
              </wp:positionV>
              <wp:extent cx="2517775" cy="3239770"/>
              <wp:effectExtent l="0" t="0" r="0" b="0"/>
              <wp:wrapTight wrapText="bothSides">
                <wp:wrapPolygon edited="0">
                  <wp:start x="0" y="0"/>
                  <wp:lineTo x="0" y="21465"/>
                  <wp:lineTo x="21409" y="21465"/>
                  <wp:lineTo x="21409" y="0"/>
                  <wp:lineTo x="0" y="0"/>
                </wp:wrapPolygon>
              </wp:wrapTight>
              <wp:docPr id="5" name="그림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7775" cy="3239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ins w:id="311" w:author="김봉효" w:date="2020-11-09T12:45:00Z">
        <w:r w:rsidR="00BB311F">
          <w:rPr>
            <w:noProof/>
          </w:rPr>
          <w:drawing>
            <wp:inline distT="0" distB="0" distL="0" distR="0" wp14:anchorId="710B091A" wp14:editId="53454CD9">
              <wp:extent cx="2391409" cy="2581275"/>
              <wp:effectExtent l="0" t="0" r="9525" b="0"/>
              <wp:docPr id="3" name="그림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1929" cy="2592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EEA6D5" w14:textId="1BAC50FA" w:rsidR="00210F8F" w:rsidDel="00317607" w:rsidRDefault="00210F8F" w:rsidP="003D2DF0">
      <w:pPr>
        <w:pStyle w:val="a4"/>
        <w:ind w:leftChars="0" w:left="360"/>
        <w:rPr>
          <w:del w:id="312" w:author="김봉효" w:date="2020-11-05T18:23:00Z"/>
          <w:sz w:val="24"/>
          <w:szCs w:val="28"/>
        </w:rPr>
      </w:pPr>
    </w:p>
    <w:p w14:paraId="6D101BDE" w14:textId="3CAB3BDF" w:rsidR="00210F8F" w:rsidDel="00317607" w:rsidRDefault="00210F8F" w:rsidP="003D2DF0">
      <w:pPr>
        <w:pStyle w:val="a4"/>
        <w:ind w:leftChars="0" w:left="360"/>
        <w:rPr>
          <w:del w:id="313" w:author="김봉효" w:date="2020-11-05T18:23:00Z"/>
          <w:sz w:val="24"/>
          <w:szCs w:val="28"/>
        </w:rPr>
      </w:pPr>
    </w:p>
    <w:p w14:paraId="7F081939" w14:textId="1024A492" w:rsidR="00210F8F" w:rsidDel="00317607" w:rsidRDefault="00210F8F" w:rsidP="003D2DF0">
      <w:pPr>
        <w:pStyle w:val="a4"/>
        <w:ind w:leftChars="0" w:left="360"/>
        <w:rPr>
          <w:del w:id="314" w:author="김봉효" w:date="2020-11-05T18:23:00Z"/>
          <w:sz w:val="24"/>
          <w:szCs w:val="28"/>
        </w:rPr>
      </w:pPr>
    </w:p>
    <w:p w14:paraId="0005455D" w14:textId="68CA1E3F" w:rsidR="00210F8F" w:rsidDel="00317607" w:rsidRDefault="00210F8F" w:rsidP="003D2DF0">
      <w:pPr>
        <w:pStyle w:val="a4"/>
        <w:ind w:leftChars="0" w:left="360"/>
        <w:rPr>
          <w:del w:id="315" w:author="김봉효" w:date="2020-11-05T18:23:00Z"/>
          <w:sz w:val="24"/>
          <w:szCs w:val="28"/>
        </w:rPr>
      </w:pPr>
    </w:p>
    <w:p w14:paraId="4A0D4B65" w14:textId="2CF75358" w:rsidR="00210F8F" w:rsidDel="00317607" w:rsidRDefault="00210F8F" w:rsidP="003D2DF0">
      <w:pPr>
        <w:pStyle w:val="a4"/>
        <w:ind w:leftChars="0" w:left="360"/>
        <w:rPr>
          <w:del w:id="316" w:author="김봉효" w:date="2020-11-05T18:23:00Z"/>
          <w:sz w:val="24"/>
          <w:szCs w:val="28"/>
        </w:rPr>
      </w:pPr>
    </w:p>
    <w:p w14:paraId="04604F25" w14:textId="2745257F" w:rsidR="00210F8F" w:rsidDel="00317607" w:rsidRDefault="00210F8F" w:rsidP="003D2DF0">
      <w:pPr>
        <w:pStyle w:val="a4"/>
        <w:ind w:leftChars="0" w:left="360"/>
        <w:rPr>
          <w:del w:id="317" w:author="김봉효" w:date="2020-11-05T18:23:00Z"/>
          <w:sz w:val="24"/>
          <w:szCs w:val="28"/>
        </w:rPr>
      </w:pPr>
    </w:p>
    <w:p w14:paraId="2009E0A6" w14:textId="22BC3A67" w:rsidR="00210F8F" w:rsidDel="00317607" w:rsidRDefault="00210F8F" w:rsidP="003D2DF0">
      <w:pPr>
        <w:pStyle w:val="a4"/>
        <w:ind w:leftChars="0" w:left="360"/>
        <w:rPr>
          <w:del w:id="318" w:author="김봉효" w:date="2020-11-05T18:23:00Z"/>
          <w:sz w:val="24"/>
          <w:szCs w:val="28"/>
        </w:rPr>
      </w:pPr>
    </w:p>
    <w:p w14:paraId="7590BE77" w14:textId="2A193CEA" w:rsidR="006D1689" w:rsidDel="00317607" w:rsidRDefault="006D1689" w:rsidP="006D1689">
      <w:pPr>
        <w:pStyle w:val="a4"/>
        <w:ind w:leftChars="0" w:left="360"/>
        <w:jc w:val="center"/>
        <w:rPr>
          <w:del w:id="319" w:author="김봉효" w:date="2020-11-05T18:23:00Z"/>
        </w:rPr>
      </w:pPr>
    </w:p>
    <w:p w14:paraId="4A05113C" w14:textId="52B7C415" w:rsidR="00210F8F" w:rsidRDefault="006D1689" w:rsidP="006D1689">
      <w:pPr>
        <w:pStyle w:val="a4"/>
        <w:ind w:leftChars="0" w:left="360"/>
        <w:jc w:val="center"/>
        <w:rPr>
          <w:sz w:val="24"/>
          <w:szCs w:val="28"/>
        </w:rPr>
      </w:pPr>
      <w:r>
        <w:t xml:space="preserve">Figure </w:t>
      </w:r>
      <w:r w:rsidR="00C35C48">
        <w:t>3</w:t>
      </w:r>
      <w:r>
        <w:t xml:space="preserve">. Schematic Symbol of </w:t>
      </w:r>
      <w:del w:id="320" w:author="김봉효" w:date="2020-11-10T16:56:00Z">
        <w:r w:rsidDel="005A5BC4">
          <w:delText>Bus</w:delText>
        </w:r>
      </w:del>
      <w:ins w:id="321" w:author="김봉효" w:date="2020-11-10T16:57:00Z">
        <w:r w:rsidR="005A5BC4">
          <w:t>Bus</w:t>
        </w:r>
      </w:ins>
    </w:p>
    <w:p w14:paraId="3B8E26FD" w14:textId="51F947FE" w:rsidR="00210F8F" w:rsidRDefault="00C35C48" w:rsidP="003D2DF0">
      <w:pPr>
        <w:pStyle w:val="a4"/>
        <w:ind w:leftChars="0" w:left="360"/>
        <w:rPr>
          <w:sz w:val="24"/>
          <w:szCs w:val="28"/>
        </w:rPr>
      </w:pPr>
      <w:r>
        <w:t xml:space="preserve">프로젝트에서 구현할 </w:t>
      </w:r>
      <w:del w:id="322" w:author="김봉효" w:date="2020-11-10T16:56:00Z">
        <w:r w:rsidDel="005A5BC4">
          <w:delText>BUS</w:delText>
        </w:r>
      </w:del>
      <w:ins w:id="323" w:author="김봉효" w:date="2020-11-10T16:57:00Z">
        <w:r w:rsidR="005A5BC4">
          <w:t>BUS</w:t>
        </w:r>
      </w:ins>
      <w:r>
        <w:t xml:space="preserve">는 1 개의 master와 </w:t>
      </w:r>
      <w:del w:id="324" w:author="김봉효" w:date="2020-11-05T18:24:00Z">
        <w:r w:rsidDel="00317607">
          <w:delText xml:space="preserve">3 </w:delText>
        </w:r>
      </w:del>
      <w:ins w:id="325" w:author="김봉효" w:date="2020-11-05T18:24:00Z">
        <w:r w:rsidR="00317607">
          <w:t xml:space="preserve">1 </w:t>
        </w:r>
      </w:ins>
      <w:r>
        <w:t xml:space="preserve">개의 slave로 구현되어 있다. Figure 3 은 </w:t>
      </w:r>
      <w:del w:id="326" w:author="김봉효" w:date="2020-11-10T16:56:00Z">
        <w:r w:rsidDel="005A5BC4">
          <w:delText>BUS</w:delText>
        </w:r>
      </w:del>
      <w:ins w:id="327" w:author="김봉효" w:date="2020-11-10T16:57:00Z">
        <w:r w:rsidR="005A5BC4">
          <w:t>Bus</w:t>
        </w:r>
      </w:ins>
      <w:r>
        <w:t>의 schematic symbol이다.</w:t>
      </w:r>
    </w:p>
    <w:p w14:paraId="14D17D71" w14:textId="61C8510D" w:rsidR="00210F8F" w:rsidRDefault="00C35C48" w:rsidP="00C35C48">
      <w:pPr>
        <w:pStyle w:val="a4"/>
        <w:numPr>
          <w:ilvl w:val="0"/>
          <w:numId w:val="9"/>
        </w:numPr>
        <w:ind w:leftChars="0"/>
        <w:rPr>
          <w:sz w:val="24"/>
          <w:szCs w:val="28"/>
        </w:rPr>
      </w:pPr>
      <w:r>
        <w:t>왼쪽은 master interface를 나타내며, 오른쪽은 slave interface를 나타낸다.</w:t>
      </w:r>
    </w:p>
    <w:p w14:paraId="20C8FF4D" w14:textId="12E7E3DB" w:rsidR="00210F8F" w:rsidRDefault="00C35C48" w:rsidP="003D2DF0">
      <w:pPr>
        <w:pStyle w:val="a4"/>
        <w:ind w:leftChars="0" w:left="360"/>
        <w:rPr>
          <w:sz w:val="24"/>
          <w:szCs w:val="28"/>
        </w:rPr>
      </w:pPr>
      <w:r>
        <w:lastRenderedPageBreak/>
        <w:t xml:space="preserve">Master는 </w:t>
      </w:r>
      <w:del w:id="328" w:author="김봉효" w:date="2020-11-10T16:56:00Z">
        <w:r w:rsidDel="005A5BC4">
          <w:delText>BUS</w:delText>
        </w:r>
      </w:del>
      <w:ins w:id="329" w:author="김봉효" w:date="2020-11-10T16:57:00Z">
        <w:r w:rsidR="005A5BC4">
          <w:t>Bus</w:t>
        </w:r>
      </w:ins>
      <w:r>
        <w:t xml:space="preserve">를 통해 data를 transfer하고자 할 때, 자신에게 해당하는 request signal을 1’b1 로 </w:t>
      </w:r>
      <w:del w:id="330" w:author="김봉효" w:date="2020-11-10T16:56:00Z">
        <w:r w:rsidDel="005A5BC4">
          <w:delText>BUS</w:delText>
        </w:r>
      </w:del>
      <w:ins w:id="331" w:author="김봉효" w:date="2020-11-10T16:57:00Z">
        <w:r w:rsidR="005A5BC4">
          <w:t>Bus</w:t>
        </w:r>
      </w:ins>
      <w:del w:id="332" w:author="김봉효" w:date="2020-11-10T16:57:00Z">
        <w:r w:rsidDel="005A5BC4">
          <w:delText xml:space="preserve"> </w:delText>
        </w:r>
      </w:del>
      <w:r>
        <w:t>에게 사용을 요청한다. Master는 그에 대한 확인으로 grant signal를 받은 후 data transfer를 할 수 있다.</w:t>
      </w:r>
    </w:p>
    <w:p w14:paraId="72F000B3" w14:textId="238ABC1E" w:rsidR="00210F8F" w:rsidRDefault="00C35C48" w:rsidP="003D2DF0">
      <w:pPr>
        <w:pStyle w:val="a4"/>
        <w:ind w:leftChars="0" w:left="360"/>
      </w:pPr>
      <w:r>
        <w:t xml:space="preserve">Master가 grant signal을 받은 후에는 communication하고자 하는 slave의 memory map영역을 접근함으로써 communication을 수행할 수 있으며, request signal이 1 인 동안에는 </w:t>
      </w:r>
      <w:del w:id="333" w:author="김봉효" w:date="2020-11-10T16:56:00Z">
        <w:r w:rsidDel="005A5BC4">
          <w:delText>BUS</w:delText>
        </w:r>
      </w:del>
      <w:ins w:id="334" w:author="김봉효" w:date="2020-11-10T16:57:00Z">
        <w:r w:rsidR="005A5BC4">
          <w:t>Bus</w:t>
        </w:r>
      </w:ins>
      <w:r>
        <w:t>의 소유권을 빼앗기지 않고 data transfer를 계속할 수 있다.</w:t>
      </w:r>
    </w:p>
    <w:p w14:paraId="1E344A54" w14:textId="77777777" w:rsidR="00C35C48" w:rsidDel="00317607" w:rsidRDefault="00C35C48" w:rsidP="00C35C48">
      <w:pPr>
        <w:rPr>
          <w:del w:id="335" w:author="김봉효" w:date="2020-11-05T18:23:00Z"/>
          <w:sz w:val="22"/>
          <w:szCs w:val="24"/>
          <w:u w:val="single"/>
        </w:rPr>
      </w:pPr>
    </w:p>
    <w:p w14:paraId="3C8F3972" w14:textId="77777777" w:rsidR="00C35C48" w:rsidDel="00317607" w:rsidRDefault="00C35C48" w:rsidP="00C35C48">
      <w:pPr>
        <w:rPr>
          <w:del w:id="336" w:author="김봉효" w:date="2020-11-05T18:23:00Z"/>
          <w:sz w:val="22"/>
          <w:szCs w:val="24"/>
          <w:u w:val="single"/>
        </w:rPr>
      </w:pPr>
    </w:p>
    <w:p w14:paraId="3594B353" w14:textId="77777777" w:rsidR="00C35C48" w:rsidDel="00317607" w:rsidRDefault="00C35C48" w:rsidP="00C35C48">
      <w:pPr>
        <w:rPr>
          <w:del w:id="337" w:author="김봉효" w:date="2020-11-05T18:23:00Z"/>
          <w:sz w:val="22"/>
          <w:szCs w:val="24"/>
          <w:u w:val="single"/>
        </w:rPr>
      </w:pPr>
    </w:p>
    <w:p w14:paraId="17265FBB" w14:textId="77777777" w:rsidR="00C35C48" w:rsidDel="00317607" w:rsidRDefault="00C35C48" w:rsidP="00C35C48">
      <w:pPr>
        <w:rPr>
          <w:del w:id="338" w:author="김봉효" w:date="2020-11-05T18:23:00Z"/>
          <w:sz w:val="22"/>
          <w:szCs w:val="24"/>
          <w:u w:val="single"/>
        </w:rPr>
      </w:pPr>
    </w:p>
    <w:p w14:paraId="66B858C8" w14:textId="77777777" w:rsidR="00C35C48" w:rsidRDefault="00C35C48" w:rsidP="00C35C48">
      <w:pPr>
        <w:rPr>
          <w:sz w:val="22"/>
          <w:szCs w:val="24"/>
          <w:u w:val="single"/>
        </w:rPr>
      </w:pPr>
    </w:p>
    <w:p w14:paraId="2374DC65" w14:textId="36333D02" w:rsidR="00C35C48" w:rsidRPr="006D1689" w:rsidRDefault="00C35C48" w:rsidP="00C35C48">
      <w:pPr>
        <w:rPr>
          <w:sz w:val="22"/>
          <w:szCs w:val="24"/>
          <w:u w:val="single"/>
        </w:rPr>
      </w:pPr>
      <w:r>
        <w:rPr>
          <w:sz w:val="22"/>
          <w:szCs w:val="24"/>
          <w:u w:val="single"/>
        </w:rPr>
        <w:t>3</w:t>
      </w:r>
      <w:r w:rsidRPr="00E86397">
        <w:rPr>
          <w:sz w:val="22"/>
          <w:szCs w:val="24"/>
          <w:u w:val="single"/>
        </w:rPr>
        <w:t>.</w:t>
      </w:r>
      <w:r>
        <w:rPr>
          <w:sz w:val="22"/>
          <w:szCs w:val="24"/>
          <w:u w:val="single"/>
        </w:rPr>
        <w:t>4</w:t>
      </w:r>
      <w:r w:rsidRPr="00E86397">
        <w:rPr>
          <w:sz w:val="22"/>
          <w:szCs w:val="24"/>
          <w:u w:val="single"/>
        </w:rPr>
        <w:t xml:space="preserve">. </w:t>
      </w:r>
      <w:r>
        <w:rPr>
          <w:sz w:val="22"/>
          <w:szCs w:val="24"/>
          <w:u w:val="single"/>
        </w:rPr>
        <w:t xml:space="preserve">Pin description                                                                </w:t>
      </w:r>
    </w:p>
    <w:p w14:paraId="7EA75CF5" w14:textId="096B7115" w:rsidR="00C35C48" w:rsidRDefault="00C35C48" w:rsidP="00C35C48">
      <w:pPr>
        <w:pStyle w:val="a4"/>
        <w:ind w:leftChars="0" w:left="0"/>
        <w:rPr>
          <w:sz w:val="24"/>
          <w:szCs w:val="28"/>
        </w:rPr>
      </w:pPr>
      <w:r>
        <w:t xml:space="preserve">다음 Table 8은 </w:t>
      </w:r>
      <w:del w:id="339" w:author="김봉효" w:date="2020-11-10T16:56:00Z">
        <w:r w:rsidDel="005A5BC4">
          <w:delText>BUS</w:delText>
        </w:r>
      </w:del>
      <w:ins w:id="340" w:author="김봉효" w:date="2020-11-10T16:57:00Z">
        <w:r w:rsidR="005A5BC4">
          <w:t>Bus</w:t>
        </w:r>
      </w:ins>
      <w:r>
        <w:t>의 pin을 정리한 것이다. Module이름은 ‘</w:t>
      </w:r>
      <w:del w:id="341" w:author="김봉효" w:date="2020-11-10T16:56:00Z">
        <w:r w:rsidDel="005A5BC4">
          <w:delText>BUS</w:delText>
        </w:r>
      </w:del>
      <w:ins w:id="342" w:author="김봉효" w:date="2020-11-10T16:57:00Z">
        <w:r w:rsidR="005A5BC4">
          <w:t>BUS</w:t>
        </w:r>
      </w:ins>
      <w:r>
        <w:t xml:space="preserve">’이다. 여기서 주의해야 할 점 은 master에서 data-out이 output pin이지만, </w:t>
      </w:r>
      <w:del w:id="343" w:author="김봉효" w:date="2020-11-10T16:56:00Z">
        <w:r w:rsidDel="005A5BC4">
          <w:delText>BUS</w:delText>
        </w:r>
      </w:del>
      <w:ins w:id="344" w:author="김봉효" w:date="2020-11-10T16:57:00Z">
        <w:r w:rsidR="005A5BC4">
          <w:t>Bus</w:t>
        </w:r>
      </w:ins>
      <w:r>
        <w:t>에서는 master의 data-out을 받아야 하기 때문에 data-out이 input pin이 된다. 이는 slave에도 똑같이 적용된다.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6D1689" w14:paraId="168BEC06" w14:textId="77777777" w:rsidTr="00C35C48">
        <w:tc>
          <w:tcPr>
            <w:tcW w:w="1129" w:type="dxa"/>
          </w:tcPr>
          <w:p w14:paraId="573D26D1" w14:textId="77777777" w:rsidR="006D1689" w:rsidRDefault="006D1689" w:rsidP="00C35C48"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1843" w:type="dxa"/>
          </w:tcPr>
          <w:p w14:paraId="6007048E" w14:textId="77777777" w:rsidR="006D1689" w:rsidRDefault="006D1689" w:rsidP="00C35C48">
            <w:pPr>
              <w:jc w:val="center"/>
            </w:pPr>
            <w:r>
              <w:rPr>
                <w:rFonts w:hint="eastAsia"/>
              </w:rPr>
              <w:t>P</w:t>
            </w:r>
            <w:r>
              <w:t>ort name</w:t>
            </w:r>
          </w:p>
        </w:tc>
        <w:tc>
          <w:tcPr>
            <w:tcW w:w="6044" w:type="dxa"/>
          </w:tcPr>
          <w:p w14:paraId="08469341" w14:textId="77777777" w:rsidR="006D1689" w:rsidRDefault="006D1689" w:rsidP="00C35C48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5C48" w14:paraId="65F0C2A0" w14:textId="77777777" w:rsidTr="00C35C48">
        <w:tc>
          <w:tcPr>
            <w:tcW w:w="1129" w:type="dxa"/>
            <w:vMerge w:val="restart"/>
            <w:vAlign w:val="center"/>
          </w:tcPr>
          <w:p w14:paraId="10EA59A1" w14:textId="130BEB57" w:rsidR="00C35C48" w:rsidRDefault="00C35C48" w:rsidP="00C35C48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843" w:type="dxa"/>
          </w:tcPr>
          <w:p w14:paraId="097D38DA" w14:textId="36D3A502" w:rsidR="00C35C48" w:rsidRDefault="00C35C48" w:rsidP="00C35C48">
            <w:pPr>
              <w:jc w:val="center"/>
            </w:pPr>
            <w:r>
              <w:t>clk</w:t>
            </w:r>
          </w:p>
        </w:tc>
        <w:tc>
          <w:tcPr>
            <w:tcW w:w="6044" w:type="dxa"/>
          </w:tcPr>
          <w:p w14:paraId="23FAC1FD" w14:textId="728333EA" w:rsidR="00C35C48" w:rsidRDefault="00C35C48" w:rsidP="00C35C48">
            <w:r>
              <w:rPr>
                <w:rFonts w:hint="eastAsia"/>
              </w:rPr>
              <w:t>C</w:t>
            </w:r>
            <w:r>
              <w:t>lock</w:t>
            </w:r>
          </w:p>
        </w:tc>
      </w:tr>
      <w:tr w:rsidR="00C35C48" w14:paraId="53D6D943" w14:textId="77777777" w:rsidTr="00C35C48">
        <w:tc>
          <w:tcPr>
            <w:tcW w:w="1129" w:type="dxa"/>
            <w:vMerge/>
          </w:tcPr>
          <w:p w14:paraId="60676B69" w14:textId="42139F9E" w:rsidR="00C35C48" w:rsidRDefault="00C35C48" w:rsidP="00C35C48"/>
        </w:tc>
        <w:tc>
          <w:tcPr>
            <w:tcW w:w="1843" w:type="dxa"/>
          </w:tcPr>
          <w:p w14:paraId="7A907B93" w14:textId="466916F1" w:rsidR="00C35C48" w:rsidRDefault="00C35C48" w:rsidP="00C35C48">
            <w:pPr>
              <w:jc w:val="center"/>
            </w:pPr>
            <w:r>
              <w:t>reset_n</w:t>
            </w:r>
          </w:p>
        </w:tc>
        <w:tc>
          <w:tcPr>
            <w:tcW w:w="6044" w:type="dxa"/>
          </w:tcPr>
          <w:p w14:paraId="13E1ADD7" w14:textId="5CE409F3" w:rsidR="00C35C48" w:rsidRDefault="00C35C48" w:rsidP="00C35C48">
            <w:r>
              <w:rPr>
                <w:rFonts w:hint="eastAsia"/>
              </w:rPr>
              <w:t>A</w:t>
            </w:r>
            <w:r>
              <w:t>ctive low reset</w:t>
            </w:r>
          </w:p>
        </w:tc>
      </w:tr>
      <w:tr w:rsidR="00C35C48" w14:paraId="764DD10E" w14:textId="77777777" w:rsidTr="00C35C48">
        <w:tc>
          <w:tcPr>
            <w:tcW w:w="1129" w:type="dxa"/>
            <w:vMerge/>
          </w:tcPr>
          <w:p w14:paraId="7459B61B" w14:textId="77777777" w:rsidR="00C35C48" w:rsidRDefault="00C35C48" w:rsidP="00C35C48"/>
        </w:tc>
        <w:tc>
          <w:tcPr>
            <w:tcW w:w="1843" w:type="dxa"/>
          </w:tcPr>
          <w:p w14:paraId="30AC10B0" w14:textId="76C3388E" w:rsidR="00C35C48" w:rsidRDefault="00C35C48" w:rsidP="00C35C48">
            <w:pPr>
              <w:jc w:val="center"/>
            </w:pPr>
            <w:r>
              <w:t>m</w:t>
            </w:r>
            <w:del w:id="345" w:author="김봉효" w:date="2020-11-09T12:44:00Z">
              <w:r w:rsidDel="00BB311F">
                <w:delText>0</w:delText>
              </w:r>
            </w:del>
            <w:r>
              <w:t>_req</w:t>
            </w:r>
          </w:p>
        </w:tc>
        <w:tc>
          <w:tcPr>
            <w:tcW w:w="6044" w:type="dxa"/>
          </w:tcPr>
          <w:p w14:paraId="5408F28C" w14:textId="3C67E8F8" w:rsidR="00C35C48" w:rsidRDefault="00C35C48" w:rsidP="00C35C48">
            <w:r>
              <w:rPr>
                <w:rFonts w:hint="eastAsia"/>
              </w:rPr>
              <w:t>M</w:t>
            </w:r>
            <w:r>
              <w:t>aster</w:t>
            </w:r>
            <w:del w:id="346" w:author="김봉효" w:date="2020-11-10T16:57:00Z">
              <w:r w:rsidDel="005A5BC4">
                <w:delText xml:space="preserve"> 0</w:delText>
              </w:r>
            </w:del>
            <w:r>
              <w:t xml:space="preserve"> request</w:t>
            </w:r>
          </w:p>
        </w:tc>
      </w:tr>
      <w:tr w:rsidR="00C35C48" w14:paraId="3B9B8B48" w14:textId="77777777" w:rsidTr="00C35C48">
        <w:tc>
          <w:tcPr>
            <w:tcW w:w="1129" w:type="dxa"/>
            <w:vMerge/>
          </w:tcPr>
          <w:p w14:paraId="2259EB04" w14:textId="77777777" w:rsidR="00C35C48" w:rsidRDefault="00C35C48" w:rsidP="00C35C48"/>
        </w:tc>
        <w:tc>
          <w:tcPr>
            <w:tcW w:w="1843" w:type="dxa"/>
          </w:tcPr>
          <w:p w14:paraId="6E99C5B4" w14:textId="3A5D9945" w:rsidR="00C35C48" w:rsidRDefault="00C35C48" w:rsidP="00C35C48">
            <w:pPr>
              <w:jc w:val="center"/>
            </w:pPr>
            <w:r>
              <w:t>m</w:t>
            </w:r>
            <w:del w:id="347" w:author="김봉효" w:date="2020-11-09T12:44:00Z">
              <w:r w:rsidDel="00BB311F">
                <w:delText>0</w:delText>
              </w:r>
            </w:del>
            <w:r>
              <w:t>_wr</w:t>
            </w:r>
          </w:p>
        </w:tc>
        <w:tc>
          <w:tcPr>
            <w:tcW w:w="6044" w:type="dxa"/>
          </w:tcPr>
          <w:p w14:paraId="1C426EA6" w14:textId="4CE0178C" w:rsidR="00C35C48" w:rsidRDefault="00C35C48" w:rsidP="00C35C48">
            <w:r>
              <w:rPr>
                <w:rFonts w:hint="eastAsia"/>
              </w:rPr>
              <w:t>M</w:t>
            </w:r>
            <w:r>
              <w:t>aster</w:t>
            </w:r>
            <w:del w:id="348" w:author="김봉효" w:date="2020-11-10T16:57:00Z">
              <w:r w:rsidDel="005A5BC4">
                <w:delText xml:space="preserve"> 0</w:delText>
              </w:r>
            </w:del>
            <w:r>
              <w:t xml:space="preserve"> write/read</w:t>
            </w:r>
          </w:p>
        </w:tc>
      </w:tr>
      <w:tr w:rsidR="00C35C48" w14:paraId="4050165C" w14:textId="77777777" w:rsidTr="00C35C48">
        <w:tc>
          <w:tcPr>
            <w:tcW w:w="1129" w:type="dxa"/>
            <w:vMerge/>
          </w:tcPr>
          <w:p w14:paraId="593B0CBE" w14:textId="77777777" w:rsidR="00C35C48" w:rsidRDefault="00C35C48" w:rsidP="00C35C48"/>
        </w:tc>
        <w:tc>
          <w:tcPr>
            <w:tcW w:w="1843" w:type="dxa"/>
          </w:tcPr>
          <w:p w14:paraId="4964A8B8" w14:textId="33CDC54F" w:rsidR="00C35C48" w:rsidRDefault="00C35C48" w:rsidP="00C35C48">
            <w:pPr>
              <w:jc w:val="center"/>
            </w:pPr>
            <w:r>
              <w:t>m</w:t>
            </w:r>
            <w:del w:id="349" w:author="김봉효" w:date="2020-11-09T12:44:00Z">
              <w:r w:rsidDel="00BB311F">
                <w:delText>0</w:delText>
              </w:r>
            </w:del>
            <w:r>
              <w:t>_addr[15:0]</w:t>
            </w:r>
          </w:p>
        </w:tc>
        <w:tc>
          <w:tcPr>
            <w:tcW w:w="6044" w:type="dxa"/>
          </w:tcPr>
          <w:p w14:paraId="35A97090" w14:textId="71D0F7F5" w:rsidR="00C35C48" w:rsidRDefault="00C35C48" w:rsidP="00C35C48">
            <w:r>
              <w:rPr>
                <w:rFonts w:hint="eastAsia"/>
              </w:rPr>
              <w:t>M</w:t>
            </w:r>
            <w:r>
              <w:t>aster</w:t>
            </w:r>
            <w:del w:id="350" w:author="김봉효" w:date="2020-11-10T16:57:00Z">
              <w:r w:rsidDel="005A5BC4">
                <w:delText xml:space="preserve"> 0</w:delText>
              </w:r>
            </w:del>
            <w:r>
              <w:t xml:space="preserve"> address</w:t>
            </w:r>
          </w:p>
        </w:tc>
      </w:tr>
      <w:tr w:rsidR="00C35C48" w14:paraId="2CE71F2A" w14:textId="77777777" w:rsidTr="00C35C48">
        <w:tc>
          <w:tcPr>
            <w:tcW w:w="1129" w:type="dxa"/>
            <w:vMerge/>
          </w:tcPr>
          <w:p w14:paraId="5B769D4A" w14:textId="77777777" w:rsidR="00C35C48" w:rsidRDefault="00C35C48" w:rsidP="00C35C48"/>
        </w:tc>
        <w:tc>
          <w:tcPr>
            <w:tcW w:w="1843" w:type="dxa"/>
          </w:tcPr>
          <w:p w14:paraId="707CFFDD" w14:textId="60BA6B3C" w:rsidR="00C35C48" w:rsidRDefault="00BB311F" w:rsidP="00C35C48">
            <w:pPr>
              <w:jc w:val="center"/>
            </w:pPr>
            <w:del w:id="351" w:author="김봉효" w:date="2020-11-09T12:44:00Z">
              <w:r w:rsidDel="00BB311F">
                <w:delText>M</w:delText>
              </w:r>
            </w:del>
            <w:ins w:id="352" w:author="김봉효" w:date="2020-11-09T12:44:00Z">
              <w:r>
                <w:rPr>
                  <w:rFonts w:hint="eastAsia"/>
                </w:rPr>
                <w:t>m</w:t>
              </w:r>
              <w:r>
                <w:t>_</w:t>
              </w:r>
            </w:ins>
            <w:del w:id="353" w:author="김봉효" w:date="2020-11-09T12:44:00Z">
              <w:r w:rsidR="00C35C48" w:rsidDel="00BB311F">
                <w:delText>0_</w:delText>
              </w:r>
            </w:del>
            <w:r w:rsidR="00C35C48">
              <w:t>dout[31:0]</w:t>
            </w:r>
          </w:p>
        </w:tc>
        <w:tc>
          <w:tcPr>
            <w:tcW w:w="6044" w:type="dxa"/>
          </w:tcPr>
          <w:p w14:paraId="0670B547" w14:textId="452661C4" w:rsidR="00C35C48" w:rsidRDefault="00C35C48" w:rsidP="00C35C48">
            <w:r>
              <w:rPr>
                <w:rFonts w:hint="eastAsia"/>
              </w:rPr>
              <w:t>M</w:t>
            </w:r>
            <w:r>
              <w:t>aster</w:t>
            </w:r>
            <w:del w:id="354" w:author="김봉효" w:date="2020-11-10T16:57:00Z">
              <w:r w:rsidDel="005A5BC4">
                <w:delText xml:space="preserve"> 0</w:delText>
              </w:r>
            </w:del>
            <w:r>
              <w:t xml:space="preserve"> data output</w:t>
            </w:r>
          </w:p>
        </w:tc>
      </w:tr>
      <w:tr w:rsidR="00C35C48" w14:paraId="48B047FA" w14:textId="77777777" w:rsidTr="00C35C48">
        <w:tc>
          <w:tcPr>
            <w:tcW w:w="1129" w:type="dxa"/>
            <w:vMerge/>
          </w:tcPr>
          <w:p w14:paraId="39A354D7" w14:textId="77777777" w:rsidR="00C35C48" w:rsidRDefault="00C35C48" w:rsidP="00C35C48"/>
        </w:tc>
        <w:tc>
          <w:tcPr>
            <w:tcW w:w="1843" w:type="dxa"/>
          </w:tcPr>
          <w:p w14:paraId="49FA99FE" w14:textId="47E62AF2" w:rsidR="00C35C48" w:rsidRDefault="00C35C48" w:rsidP="00C35C48">
            <w:pPr>
              <w:jc w:val="center"/>
            </w:pPr>
            <w:r>
              <w:t>s</w:t>
            </w:r>
            <w:del w:id="355" w:author="김봉효" w:date="2020-11-09T12:44:00Z">
              <w:r w:rsidDel="00BB311F">
                <w:delText>0</w:delText>
              </w:r>
            </w:del>
            <w:r>
              <w:t>_dout[63:0]</w:t>
            </w:r>
          </w:p>
        </w:tc>
        <w:tc>
          <w:tcPr>
            <w:tcW w:w="6044" w:type="dxa"/>
          </w:tcPr>
          <w:p w14:paraId="2DF26F9B" w14:textId="3D9A55AB" w:rsidR="00C35C48" w:rsidRDefault="00C35C48" w:rsidP="00C35C48">
            <w:r>
              <w:rPr>
                <w:rFonts w:hint="eastAsia"/>
              </w:rPr>
              <w:t>S</w:t>
            </w:r>
            <w:r>
              <w:t>lave</w:t>
            </w:r>
            <w:del w:id="356" w:author="김봉효" w:date="2020-11-10T16:57:00Z">
              <w:r w:rsidDel="005A5BC4">
                <w:delText xml:space="preserve"> 0</w:delText>
              </w:r>
            </w:del>
            <w:r>
              <w:t xml:space="preserve"> data out</w:t>
            </w:r>
          </w:p>
        </w:tc>
      </w:tr>
      <w:tr w:rsidR="00C35C48" w14:paraId="5C76D134" w14:textId="77777777" w:rsidTr="00C35C48">
        <w:tc>
          <w:tcPr>
            <w:tcW w:w="1129" w:type="dxa"/>
            <w:vMerge w:val="restart"/>
            <w:vAlign w:val="center"/>
          </w:tcPr>
          <w:p w14:paraId="06212FE2" w14:textId="533857FB" w:rsidR="00C35C48" w:rsidRDefault="00C35C48" w:rsidP="00C35C48">
            <w:pPr>
              <w:jc w:val="center"/>
            </w:pPr>
            <w:r>
              <w:t>Output</w:t>
            </w:r>
          </w:p>
        </w:tc>
        <w:tc>
          <w:tcPr>
            <w:tcW w:w="1843" w:type="dxa"/>
          </w:tcPr>
          <w:p w14:paraId="4236A9F9" w14:textId="6AB0C40C" w:rsidR="00C35C48" w:rsidRDefault="00C35C48" w:rsidP="00C35C48">
            <w:pPr>
              <w:jc w:val="center"/>
            </w:pPr>
            <w:r>
              <w:t>m</w:t>
            </w:r>
            <w:del w:id="357" w:author="김봉효" w:date="2020-11-09T12:45:00Z">
              <w:r w:rsidDel="00BB311F">
                <w:delText>0</w:delText>
              </w:r>
            </w:del>
            <w:r>
              <w:t>_grant</w:t>
            </w:r>
          </w:p>
        </w:tc>
        <w:tc>
          <w:tcPr>
            <w:tcW w:w="6044" w:type="dxa"/>
          </w:tcPr>
          <w:p w14:paraId="46238A20" w14:textId="6803E18E" w:rsidR="00C35C48" w:rsidRDefault="00C35C48" w:rsidP="00C35C48">
            <w:r>
              <w:rPr>
                <w:rFonts w:hint="eastAsia"/>
              </w:rPr>
              <w:t>M</w:t>
            </w:r>
            <w:r>
              <w:t>aster</w:t>
            </w:r>
            <w:del w:id="358" w:author="김봉효" w:date="2020-11-10T16:57:00Z">
              <w:r w:rsidDel="005A5BC4">
                <w:delText xml:space="preserve"> 0</w:delText>
              </w:r>
            </w:del>
            <w:r>
              <w:t xml:space="preserve"> grant</w:t>
            </w:r>
          </w:p>
        </w:tc>
      </w:tr>
      <w:tr w:rsidR="00C35C48" w14:paraId="179B65D3" w14:textId="77777777" w:rsidTr="00C35C48">
        <w:tc>
          <w:tcPr>
            <w:tcW w:w="1129" w:type="dxa"/>
            <w:vMerge/>
          </w:tcPr>
          <w:p w14:paraId="5544A117" w14:textId="77777777" w:rsidR="00C35C48" w:rsidRDefault="00C35C48" w:rsidP="00C35C48"/>
        </w:tc>
        <w:tc>
          <w:tcPr>
            <w:tcW w:w="1843" w:type="dxa"/>
          </w:tcPr>
          <w:p w14:paraId="44E4CA18" w14:textId="74C65E87" w:rsidR="00C35C48" w:rsidRDefault="00C35C48" w:rsidP="00C35C48">
            <w:pPr>
              <w:jc w:val="center"/>
            </w:pPr>
            <w:r>
              <w:t>m_din[63:0]</w:t>
            </w:r>
          </w:p>
        </w:tc>
        <w:tc>
          <w:tcPr>
            <w:tcW w:w="6044" w:type="dxa"/>
          </w:tcPr>
          <w:p w14:paraId="1829D349" w14:textId="36FF1780" w:rsidR="00C35C48" w:rsidRDefault="00C35C48" w:rsidP="00C35C48">
            <w:r>
              <w:rPr>
                <w:rFonts w:hint="eastAsia"/>
              </w:rPr>
              <w:t>M</w:t>
            </w:r>
            <w:r>
              <w:t>aster data input</w:t>
            </w:r>
          </w:p>
        </w:tc>
      </w:tr>
      <w:tr w:rsidR="00C35C48" w14:paraId="1E764DE4" w14:textId="77777777" w:rsidTr="00C35C48">
        <w:tc>
          <w:tcPr>
            <w:tcW w:w="1129" w:type="dxa"/>
            <w:vMerge/>
          </w:tcPr>
          <w:p w14:paraId="425325B2" w14:textId="77777777" w:rsidR="00C35C48" w:rsidRDefault="00C35C48" w:rsidP="00C35C48"/>
        </w:tc>
        <w:tc>
          <w:tcPr>
            <w:tcW w:w="1843" w:type="dxa"/>
          </w:tcPr>
          <w:p w14:paraId="0AD9F0D7" w14:textId="06707553" w:rsidR="00C35C48" w:rsidRDefault="00C35C48" w:rsidP="00C35C48">
            <w:pPr>
              <w:jc w:val="center"/>
            </w:pPr>
            <w:r>
              <w:t>s_addr[15:0]</w:t>
            </w:r>
          </w:p>
        </w:tc>
        <w:tc>
          <w:tcPr>
            <w:tcW w:w="6044" w:type="dxa"/>
          </w:tcPr>
          <w:p w14:paraId="65F90D0B" w14:textId="76CAFC9C" w:rsidR="00C35C48" w:rsidRDefault="00C35C48" w:rsidP="00C35C48">
            <w:r>
              <w:rPr>
                <w:rFonts w:hint="eastAsia"/>
              </w:rPr>
              <w:t>S</w:t>
            </w:r>
            <w:r>
              <w:t>lave address</w:t>
            </w:r>
          </w:p>
        </w:tc>
      </w:tr>
      <w:tr w:rsidR="00C35C48" w14:paraId="6C033618" w14:textId="77777777" w:rsidTr="00C35C48">
        <w:tc>
          <w:tcPr>
            <w:tcW w:w="1129" w:type="dxa"/>
            <w:vMerge/>
          </w:tcPr>
          <w:p w14:paraId="3B96F713" w14:textId="77777777" w:rsidR="00C35C48" w:rsidRDefault="00C35C48" w:rsidP="00C35C48"/>
        </w:tc>
        <w:tc>
          <w:tcPr>
            <w:tcW w:w="1843" w:type="dxa"/>
          </w:tcPr>
          <w:p w14:paraId="2991662D" w14:textId="6CCD1C30" w:rsidR="00C35C48" w:rsidRDefault="00C35C48" w:rsidP="00C35C48">
            <w:pPr>
              <w:jc w:val="center"/>
            </w:pPr>
            <w:r>
              <w:t>s_wr</w:t>
            </w:r>
          </w:p>
        </w:tc>
        <w:tc>
          <w:tcPr>
            <w:tcW w:w="6044" w:type="dxa"/>
          </w:tcPr>
          <w:p w14:paraId="4A0990C2" w14:textId="2FDC50C8" w:rsidR="00C35C48" w:rsidRDefault="00C35C48" w:rsidP="00C35C48">
            <w:r>
              <w:rPr>
                <w:rFonts w:hint="eastAsia"/>
              </w:rPr>
              <w:t>S</w:t>
            </w:r>
            <w:r>
              <w:t>lave write/read</w:t>
            </w:r>
          </w:p>
        </w:tc>
      </w:tr>
      <w:tr w:rsidR="00C35C48" w14:paraId="2EFDBA18" w14:textId="77777777" w:rsidTr="00C35C48">
        <w:tc>
          <w:tcPr>
            <w:tcW w:w="1129" w:type="dxa"/>
            <w:vMerge/>
          </w:tcPr>
          <w:p w14:paraId="523F2BD5" w14:textId="77777777" w:rsidR="00C35C48" w:rsidRDefault="00C35C48" w:rsidP="00C35C48"/>
        </w:tc>
        <w:tc>
          <w:tcPr>
            <w:tcW w:w="1843" w:type="dxa"/>
          </w:tcPr>
          <w:p w14:paraId="5C81609F" w14:textId="49CEA4FB" w:rsidR="00C35C48" w:rsidRDefault="00C35C48" w:rsidP="00C35C48">
            <w:pPr>
              <w:jc w:val="center"/>
            </w:pPr>
            <w:r>
              <w:t>s_din[63:0]</w:t>
            </w:r>
          </w:p>
        </w:tc>
        <w:tc>
          <w:tcPr>
            <w:tcW w:w="6044" w:type="dxa"/>
          </w:tcPr>
          <w:p w14:paraId="6A649039" w14:textId="7A673BD3" w:rsidR="00C35C48" w:rsidRDefault="00C35C48" w:rsidP="00C35C48">
            <w:r>
              <w:rPr>
                <w:rFonts w:hint="eastAsia"/>
              </w:rPr>
              <w:t>S</w:t>
            </w:r>
            <w:r>
              <w:t>lave data input</w:t>
            </w:r>
          </w:p>
        </w:tc>
      </w:tr>
    </w:tbl>
    <w:p w14:paraId="4F46DC14" w14:textId="591FE464" w:rsidR="00210F8F" w:rsidRDefault="00C35C48" w:rsidP="00C35C48">
      <w:pPr>
        <w:pStyle w:val="a4"/>
        <w:ind w:leftChars="0" w:left="360"/>
        <w:jc w:val="center"/>
        <w:rPr>
          <w:sz w:val="24"/>
          <w:szCs w:val="28"/>
        </w:rPr>
      </w:pPr>
      <w:r>
        <w:t xml:space="preserve">Table </w:t>
      </w:r>
      <w:del w:id="359" w:author="ryvius00" w:date="2020-11-05T13:35:00Z">
        <w:r w:rsidDel="008C5CEE">
          <w:delText>3</w:delText>
        </w:r>
      </w:del>
      <w:ins w:id="360" w:author="ryvius00" w:date="2020-11-05T13:35:00Z">
        <w:r w:rsidR="008C5CEE">
          <w:t>2</w:t>
        </w:r>
      </w:ins>
      <w:r>
        <w:t xml:space="preserve">. Pin description of </w:t>
      </w:r>
      <w:del w:id="361" w:author="김봉효" w:date="2020-11-10T16:56:00Z">
        <w:r w:rsidDel="005A5BC4">
          <w:delText>BUS</w:delText>
        </w:r>
      </w:del>
      <w:ins w:id="362" w:author="김봉효" w:date="2020-11-10T16:57:00Z">
        <w:r w:rsidR="005A5BC4">
          <w:t>BUS</w:t>
        </w:r>
      </w:ins>
    </w:p>
    <w:p w14:paraId="7D67EADB" w14:textId="4CE7D42A" w:rsidR="00210F8F" w:rsidRDefault="00210F8F" w:rsidP="003D2DF0">
      <w:pPr>
        <w:pStyle w:val="a4"/>
        <w:ind w:leftChars="0" w:left="360"/>
        <w:rPr>
          <w:sz w:val="24"/>
          <w:szCs w:val="28"/>
        </w:rPr>
      </w:pPr>
    </w:p>
    <w:p w14:paraId="74C32FB0" w14:textId="7F096A5F" w:rsidR="006D1689" w:rsidRDefault="006D1689" w:rsidP="003D2DF0">
      <w:pPr>
        <w:pStyle w:val="a4"/>
        <w:ind w:leftChars="0" w:left="360"/>
        <w:rPr>
          <w:sz w:val="24"/>
          <w:szCs w:val="28"/>
        </w:rPr>
      </w:pPr>
    </w:p>
    <w:p w14:paraId="2742AD08" w14:textId="79DDEEF1" w:rsidR="006D1689" w:rsidDel="005A5BC4" w:rsidRDefault="006D1689">
      <w:pPr>
        <w:rPr>
          <w:del w:id="363" w:author="김봉효" w:date="2020-11-10T16:43:00Z"/>
          <w:sz w:val="24"/>
          <w:szCs w:val="28"/>
        </w:rPr>
      </w:pPr>
    </w:p>
    <w:p w14:paraId="52249C38" w14:textId="6189F62B" w:rsidR="005A5BC4" w:rsidRDefault="005A5BC4" w:rsidP="003D2DF0">
      <w:pPr>
        <w:pStyle w:val="a4"/>
        <w:ind w:leftChars="0" w:left="360"/>
        <w:rPr>
          <w:ins w:id="364" w:author="김봉효" w:date="2020-11-10T16:57:00Z"/>
          <w:sz w:val="24"/>
          <w:szCs w:val="28"/>
        </w:rPr>
      </w:pPr>
    </w:p>
    <w:p w14:paraId="04B5CA0F" w14:textId="4D154D48" w:rsidR="005A5BC4" w:rsidRDefault="005A5BC4" w:rsidP="003D2DF0">
      <w:pPr>
        <w:pStyle w:val="a4"/>
        <w:ind w:leftChars="0" w:left="360"/>
        <w:rPr>
          <w:ins w:id="365" w:author="김봉효" w:date="2020-11-10T16:57:00Z"/>
          <w:sz w:val="24"/>
          <w:szCs w:val="28"/>
        </w:rPr>
      </w:pPr>
    </w:p>
    <w:p w14:paraId="4542A6F6" w14:textId="77777777" w:rsidR="005A5BC4" w:rsidRDefault="005A5BC4" w:rsidP="003D2DF0">
      <w:pPr>
        <w:pStyle w:val="a4"/>
        <w:ind w:leftChars="0" w:left="360"/>
        <w:rPr>
          <w:ins w:id="366" w:author="김봉효" w:date="2020-11-10T16:57:00Z"/>
          <w:sz w:val="24"/>
          <w:szCs w:val="28"/>
        </w:rPr>
      </w:pPr>
    </w:p>
    <w:p w14:paraId="24ABA73C" w14:textId="683B6736" w:rsidR="006D1689" w:rsidDel="005249BE" w:rsidRDefault="006D1689" w:rsidP="003D2DF0">
      <w:pPr>
        <w:pStyle w:val="a4"/>
        <w:ind w:leftChars="0" w:left="360"/>
        <w:rPr>
          <w:del w:id="367" w:author="김봉효" w:date="2020-11-10T16:43:00Z"/>
          <w:sz w:val="24"/>
          <w:szCs w:val="28"/>
        </w:rPr>
      </w:pPr>
    </w:p>
    <w:p w14:paraId="49F36838" w14:textId="19F211E0" w:rsidR="006D1689" w:rsidDel="005249BE" w:rsidRDefault="006D1689" w:rsidP="003D2DF0">
      <w:pPr>
        <w:pStyle w:val="a4"/>
        <w:ind w:leftChars="0" w:left="360"/>
        <w:rPr>
          <w:del w:id="368" w:author="김봉효" w:date="2020-11-10T16:43:00Z"/>
          <w:sz w:val="24"/>
          <w:szCs w:val="28"/>
        </w:rPr>
      </w:pPr>
    </w:p>
    <w:p w14:paraId="76A47691" w14:textId="1E65A1B9" w:rsidR="006D1689" w:rsidDel="00317607" w:rsidRDefault="006D1689" w:rsidP="003D2DF0">
      <w:pPr>
        <w:pStyle w:val="a4"/>
        <w:ind w:leftChars="0" w:left="360"/>
        <w:rPr>
          <w:del w:id="369" w:author="김봉효" w:date="2020-11-05T18:24:00Z"/>
          <w:sz w:val="24"/>
          <w:szCs w:val="28"/>
        </w:rPr>
      </w:pPr>
    </w:p>
    <w:p w14:paraId="3BF9F23A" w14:textId="179C07BB" w:rsidR="006D1689" w:rsidDel="00317607" w:rsidRDefault="006D1689" w:rsidP="003D2DF0">
      <w:pPr>
        <w:pStyle w:val="a4"/>
        <w:ind w:leftChars="0" w:left="360"/>
        <w:rPr>
          <w:del w:id="370" w:author="김봉효" w:date="2020-11-05T18:24:00Z"/>
          <w:sz w:val="24"/>
          <w:szCs w:val="28"/>
        </w:rPr>
      </w:pPr>
    </w:p>
    <w:p w14:paraId="57E13C8A" w14:textId="6AE25330" w:rsidR="00C35C48" w:rsidDel="00317607" w:rsidRDefault="00C35C48" w:rsidP="003D2DF0">
      <w:pPr>
        <w:pStyle w:val="a4"/>
        <w:ind w:leftChars="0" w:left="360"/>
        <w:rPr>
          <w:ins w:id="371" w:author="ryvius00" w:date="2020-11-05T14:32:00Z"/>
          <w:del w:id="372" w:author="김봉효" w:date="2020-11-05T18:24:00Z"/>
          <w:sz w:val="24"/>
          <w:szCs w:val="28"/>
        </w:rPr>
      </w:pPr>
    </w:p>
    <w:p w14:paraId="079E3654" w14:textId="77777777" w:rsidR="0027167F" w:rsidRPr="00317607" w:rsidRDefault="0027167F">
      <w:pPr>
        <w:rPr>
          <w:sz w:val="24"/>
          <w:szCs w:val="28"/>
          <w:rPrChange w:id="373" w:author="김봉효" w:date="2020-11-05T18:24:00Z">
            <w:rPr/>
          </w:rPrChange>
        </w:rPr>
        <w:pPrChange w:id="374" w:author="김봉효" w:date="2020-11-05T18:24:00Z">
          <w:pPr>
            <w:pStyle w:val="a4"/>
            <w:ind w:leftChars="0" w:left="360"/>
          </w:pPr>
        </w:pPrChange>
      </w:pPr>
    </w:p>
    <w:p w14:paraId="1B625541" w14:textId="0C6B54C5" w:rsidR="00210F8F" w:rsidRPr="00210F8F" w:rsidRDefault="00210F8F" w:rsidP="00210F8F">
      <w:pPr>
        <w:pStyle w:val="a4"/>
        <w:numPr>
          <w:ilvl w:val="0"/>
          <w:numId w:val="4"/>
        </w:numPr>
        <w:ind w:leftChars="0"/>
        <w:rPr>
          <w:sz w:val="24"/>
          <w:szCs w:val="28"/>
        </w:rPr>
      </w:pPr>
      <w:commentRangeStart w:id="375"/>
      <w:del w:id="376" w:author="ryvius00" w:date="2020-11-05T14:32:00Z">
        <w:r w:rsidRPr="00210F8F" w:rsidDel="0027167F">
          <w:rPr>
            <w:rFonts w:hint="eastAsia"/>
            <w:sz w:val="24"/>
            <w:szCs w:val="28"/>
          </w:rPr>
          <w:lastRenderedPageBreak/>
          <w:delText>ALU(Arithmetic Logic Unit)</w:delText>
        </w:r>
        <w:commentRangeEnd w:id="375"/>
        <w:r w:rsidR="00C13AFC" w:rsidDel="0027167F">
          <w:rPr>
            <w:rStyle w:val="a8"/>
            <w:rFonts w:hint="eastAsia"/>
          </w:rPr>
          <w:commentReference w:id="375"/>
        </w:r>
      </w:del>
      <w:ins w:id="377" w:author="ryvius00" w:date="2020-11-05T14:32:00Z">
        <w:r w:rsidR="0027167F">
          <w:rPr>
            <w:rFonts w:hint="eastAsia"/>
            <w:sz w:val="24"/>
            <w:szCs w:val="28"/>
          </w:rPr>
          <w:t>M</w:t>
        </w:r>
        <w:r w:rsidR="0027167F">
          <w:rPr>
            <w:sz w:val="24"/>
            <w:szCs w:val="28"/>
          </w:rPr>
          <w:t>P (Mini Processor)</w:t>
        </w:r>
      </w:ins>
    </w:p>
    <w:p w14:paraId="43ED41AB" w14:textId="1998C14B" w:rsidR="00210F8F" w:rsidRPr="00210F8F" w:rsidRDefault="00210F8F" w:rsidP="00210F8F">
      <w:pPr>
        <w:rPr>
          <w:bCs/>
          <w:dstrike/>
          <w:szCs w:val="20"/>
          <w:u w:val="thick"/>
        </w:rPr>
      </w:pPr>
      <w:r w:rsidRPr="00210F8F">
        <w:rPr>
          <w:bCs/>
          <w:dstrike/>
          <w:sz w:val="4"/>
          <w:szCs w:val="4"/>
          <w:u w:val="thick"/>
        </w:rPr>
        <w:t xml:space="preserve">                                                                         </w:t>
      </w:r>
      <w:r>
        <w:rPr>
          <w:bCs/>
          <w:dstrike/>
          <w:sz w:val="4"/>
          <w:szCs w:val="4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ED4E49" w14:textId="187208AD" w:rsidR="00210F8F" w:rsidRPr="00210F8F" w:rsidRDefault="00210F8F">
      <w:pPr>
        <w:rPr>
          <w:sz w:val="22"/>
          <w:szCs w:val="24"/>
          <w:u w:val="single"/>
        </w:rPr>
      </w:pPr>
      <w:r w:rsidRPr="00210F8F">
        <w:rPr>
          <w:sz w:val="22"/>
          <w:szCs w:val="24"/>
          <w:u w:val="single"/>
        </w:rPr>
        <w:t>4.1. Introduction</w:t>
      </w:r>
      <w:r>
        <w:rPr>
          <w:sz w:val="22"/>
          <w:szCs w:val="24"/>
          <w:u w:val="single"/>
        </w:rPr>
        <w:t xml:space="preserve">                                                                   </w:t>
      </w:r>
    </w:p>
    <w:p w14:paraId="445F78A8" w14:textId="46D5EDE6" w:rsidR="00832F9F" w:rsidRDefault="0027167F">
      <w:ins w:id="378" w:author="ryvius00" w:date="2020-11-05T14:32:00Z">
        <w:r>
          <w:t>MP</w:t>
        </w:r>
      </w:ins>
      <w:del w:id="379" w:author="ryvius00" w:date="2020-11-05T14:32:00Z">
        <w:r w:rsidR="00832F9F" w:rsidDel="0027167F">
          <w:delText>ALU</w:delText>
        </w:r>
      </w:del>
      <w:r w:rsidR="00832F9F">
        <w:t>는 operational variable 두 개의 입력을 이용해 opcode(operation code</w:t>
      </w:r>
      <w:del w:id="380" w:author="ryvius00" w:date="2020-11-05T14:15:00Z">
        <w:r w:rsidR="00832F9F" w:rsidDel="00F3487C">
          <w:delText>, function</w:delText>
        </w:r>
      </w:del>
      <w:r w:rsidR="00832F9F">
        <w:t xml:space="preserve">)에 따른 연산을 이용해 결과값을 도출하는 hardware이다. 이번 프로젝트에서 구현하는 ALU는 </w:t>
      </w:r>
      <w:del w:id="381" w:author="김봉효" w:date="2020-11-05T18:26:00Z">
        <w:r w:rsidR="00832F9F" w:rsidDel="00317607">
          <w:delText>곱셈을 제외한 연산에 대해서 64bit width 입력을 받으며 곱셈</w:delText>
        </w:r>
      </w:del>
      <w:ins w:id="382" w:author="김봉효" w:date="2020-11-05T18:26:00Z">
        <w:r w:rsidR="00317607">
          <w:t>operational variable</w:t>
        </w:r>
      </w:ins>
      <w:r w:rsidR="00832F9F">
        <w:t xml:space="preserve">은 </w:t>
      </w:r>
      <w:commentRangeStart w:id="383"/>
      <w:del w:id="384" w:author="Joonhwan Yi" w:date="2020-11-05T22:32:00Z">
        <w:r w:rsidR="00832F9F" w:rsidDel="00BD599E">
          <w:delText xml:space="preserve">32bit </w:delText>
        </w:r>
      </w:del>
      <w:ins w:id="385" w:author="Joonhwan Yi" w:date="2020-11-05T22:32:00Z">
        <w:r w:rsidR="00BD599E">
          <w:t xml:space="preserve">64bit </w:t>
        </w:r>
        <w:commentRangeEnd w:id="383"/>
        <w:r w:rsidR="00BD599E">
          <w:rPr>
            <w:rStyle w:val="a8"/>
          </w:rPr>
          <w:commentReference w:id="383"/>
        </w:r>
      </w:ins>
      <w:r w:rsidR="00832F9F">
        <w:t>width이다. 모든 ALU 출력은 64 bit width이다.</w:t>
      </w:r>
    </w:p>
    <w:p w14:paraId="1B03D884" w14:textId="7D95FC0B" w:rsidR="00832F9F" w:rsidRDefault="00832F9F"/>
    <w:p w14:paraId="7DF325C2" w14:textId="46C48210" w:rsidR="00832F9F" w:rsidRPr="00210F8F" w:rsidRDefault="00210F8F" w:rsidP="00210F8F">
      <w:pPr>
        <w:pStyle w:val="a4"/>
        <w:ind w:leftChars="0" w:left="0"/>
        <w:rPr>
          <w:sz w:val="22"/>
          <w:u w:val="single"/>
        </w:rPr>
      </w:pPr>
      <w:r>
        <w:rPr>
          <w:sz w:val="22"/>
          <w:u w:val="single"/>
        </w:rPr>
        <w:t>4.2.</w:t>
      </w:r>
      <w:r w:rsidRPr="00210F8F">
        <w:rPr>
          <w:sz w:val="22"/>
          <w:u w:val="single"/>
        </w:rPr>
        <w:t xml:space="preserve"> </w:t>
      </w:r>
      <w:r w:rsidR="00832F9F" w:rsidRPr="00210F8F">
        <w:rPr>
          <w:sz w:val="22"/>
          <w:u w:val="single"/>
        </w:rPr>
        <w:t>Features</w:t>
      </w:r>
      <w:r>
        <w:rPr>
          <w:sz w:val="22"/>
          <w:u w:val="single"/>
        </w:rPr>
        <w:t xml:space="preserve">                                                                         </w:t>
      </w:r>
    </w:p>
    <w:p w14:paraId="5512DF23" w14:textId="77777777" w:rsidR="00832F9F" w:rsidRDefault="00832F9F" w:rsidP="00832F9F">
      <w:pPr>
        <w:pStyle w:val="a4"/>
        <w:spacing w:line="240" w:lineRule="auto"/>
        <w:ind w:leftChars="0" w:left="0"/>
      </w:pPr>
      <w:r>
        <w:t xml:space="preserve">변수 한 개 혹은 두 개를 이용해 산술, 논리 연산을 하여 결과값을 만든다. </w:t>
      </w:r>
    </w:p>
    <w:p w14:paraId="1FBD5C1E" w14:textId="6F617875" w:rsidR="003D2DF0" w:rsidDel="00F27D4F" w:rsidRDefault="003D2DF0" w:rsidP="0052065C">
      <w:pPr>
        <w:pStyle w:val="a4"/>
        <w:spacing w:line="240" w:lineRule="auto"/>
        <w:ind w:leftChars="0" w:left="0" w:firstLine="800"/>
        <w:rPr>
          <w:del w:id="386" w:author="김봉효" w:date="2020-11-05T18:26:00Z"/>
        </w:rPr>
      </w:pPr>
      <w:del w:id="387" w:author="김봉효" w:date="2020-11-05T18:26:00Z">
        <w:r w:rsidDel="00F27D4F">
          <w:rPr>
            <w:rFonts w:ascii="MS Gothic" w:eastAsia="MS Gothic" w:hAnsi="MS Gothic" w:cs="MS Gothic" w:hint="eastAsia"/>
          </w:rPr>
          <w:delText>✓</w:delText>
        </w:r>
        <w:r w:rsidR="00832F9F" w:rsidDel="00F27D4F">
          <w:delText xml:space="preserve"> ALU의 모든 결과는 64bit이다</w:delText>
        </w:r>
      </w:del>
    </w:p>
    <w:p w14:paraId="02EC567D" w14:textId="2D800949" w:rsidR="003C2341" w:rsidRPr="003C2341" w:rsidRDefault="003C2341">
      <w:pPr>
        <w:spacing w:line="240" w:lineRule="auto"/>
        <w:ind w:left="795"/>
        <w:pPrChange w:id="388" w:author="김봉효" w:date="2020-11-10T16:44:00Z">
          <w:pPr>
            <w:spacing w:line="240" w:lineRule="auto"/>
            <w:ind w:firstLine="800"/>
          </w:pPr>
        </w:pPrChange>
      </w:pPr>
      <w:r>
        <w:rPr>
          <w:rFonts w:ascii="MS Gothic" w:eastAsia="MS Gothic" w:hAnsi="MS Gothic" w:cs="MS Gothic" w:hint="eastAsia"/>
        </w:rPr>
        <w:t>✓</w:t>
      </w:r>
      <w:r>
        <w:rPr>
          <w:rFonts w:ascii="MS Gothic" w:hAnsi="MS Gothic" w:cs="MS Gothic" w:hint="eastAsia"/>
        </w:rPr>
        <w:t xml:space="preserve"> </w:t>
      </w:r>
      <w:ins w:id="389" w:author="Joonhwan Yi" w:date="2020-11-05T22:35:00Z">
        <w:r w:rsidR="00C5748B" w:rsidRPr="005249BE">
          <w:rPr>
            <w:rFonts w:asciiTheme="majorHAnsi" w:eastAsiaTheme="majorHAnsi" w:hAnsiTheme="majorHAnsi" w:cs="MS Gothic" w:hint="eastAsia"/>
            <w:szCs w:val="20"/>
            <w:rPrChange w:id="390" w:author="김봉효" w:date="2020-11-10T16:44:00Z">
              <w:rPr>
                <w:rFonts w:ascii="MS Gothic" w:hAnsi="MS Gothic" w:cs="MS Gothic" w:hint="eastAsia"/>
              </w:rPr>
            </w:rPrChange>
          </w:rPr>
          <w:t>곱셈의</w:t>
        </w:r>
        <w:r w:rsidR="00C5748B" w:rsidRPr="005249BE">
          <w:rPr>
            <w:rFonts w:asciiTheme="majorHAnsi" w:eastAsiaTheme="majorHAnsi" w:hAnsiTheme="majorHAnsi" w:cs="MS Gothic"/>
            <w:szCs w:val="20"/>
            <w:rPrChange w:id="391" w:author="김봉효" w:date="2020-11-10T16:44:00Z">
              <w:rPr>
                <w:rFonts w:ascii="MS Gothic" w:hAnsi="MS Gothic" w:cs="MS Gothic"/>
              </w:rPr>
            </w:rPrChange>
          </w:rPr>
          <w:t xml:space="preserve"> </w:t>
        </w:r>
        <w:r w:rsidR="00C5748B" w:rsidRPr="005249BE">
          <w:rPr>
            <w:rFonts w:asciiTheme="majorHAnsi" w:eastAsiaTheme="majorHAnsi" w:hAnsiTheme="majorHAnsi" w:cs="MS Gothic" w:hint="eastAsia"/>
            <w:szCs w:val="20"/>
            <w:rPrChange w:id="392" w:author="김봉효" w:date="2020-11-10T16:44:00Z">
              <w:rPr>
                <w:rFonts w:ascii="MS Gothic" w:hAnsi="MS Gothic" w:cs="MS Gothic" w:hint="eastAsia"/>
              </w:rPr>
            </w:rPrChange>
          </w:rPr>
          <w:t>경우</w:t>
        </w:r>
        <w:r w:rsidR="00C5748B" w:rsidRPr="005249BE">
          <w:rPr>
            <w:rFonts w:asciiTheme="majorHAnsi" w:eastAsiaTheme="majorHAnsi" w:hAnsiTheme="majorHAnsi" w:cs="MS Gothic"/>
            <w:szCs w:val="20"/>
            <w:rPrChange w:id="393" w:author="김봉효" w:date="2020-11-10T16:44:00Z">
              <w:rPr>
                <w:rFonts w:ascii="MS Gothic" w:hAnsi="MS Gothic" w:cs="MS Gothic"/>
              </w:rPr>
            </w:rPrChange>
          </w:rPr>
          <w:t xml:space="preserve">, </w:t>
        </w:r>
        <w:r w:rsidR="00C5748B" w:rsidRPr="005249BE">
          <w:rPr>
            <w:rFonts w:asciiTheme="majorHAnsi" w:eastAsiaTheme="majorHAnsi" w:hAnsiTheme="majorHAnsi" w:cs="MS Gothic" w:hint="eastAsia"/>
            <w:szCs w:val="20"/>
            <w:rPrChange w:id="394" w:author="김봉효" w:date="2020-11-10T16:44:00Z">
              <w:rPr>
                <w:rFonts w:ascii="MS Gothic" w:hAnsi="MS Gothic" w:cs="MS Gothic" w:hint="eastAsia"/>
              </w:rPr>
            </w:rPrChange>
          </w:rPr>
          <w:t>아래</w:t>
        </w:r>
        <w:r w:rsidR="00C5748B" w:rsidRPr="005249BE">
          <w:rPr>
            <w:rFonts w:asciiTheme="majorHAnsi" w:eastAsiaTheme="majorHAnsi" w:hAnsiTheme="majorHAnsi" w:cs="MS Gothic"/>
            <w:szCs w:val="20"/>
            <w:rPrChange w:id="395" w:author="김봉효" w:date="2020-11-10T16:44:00Z">
              <w:rPr>
                <w:rFonts w:ascii="MS Gothic" w:hAnsi="MS Gothic" w:cs="MS Gothic"/>
              </w:rPr>
            </w:rPrChange>
          </w:rPr>
          <w:t xml:space="preserve"> </w:t>
        </w:r>
        <w:r w:rsidR="00C5748B" w:rsidRPr="005249BE">
          <w:rPr>
            <w:rFonts w:asciiTheme="majorHAnsi" w:eastAsiaTheme="majorHAnsi" w:hAnsiTheme="majorHAnsi" w:cs="MS Gothic" w:hint="eastAsia"/>
            <w:szCs w:val="20"/>
            <w:rPrChange w:id="396" w:author="김봉효" w:date="2020-11-10T16:44:00Z">
              <w:rPr>
                <w:rFonts w:ascii="MS Gothic" w:hAnsi="MS Gothic" w:cs="MS Gothic" w:hint="eastAsia"/>
              </w:rPr>
            </w:rPrChange>
          </w:rPr>
          <w:t>소개하는</w:t>
        </w:r>
        <w:r w:rsidR="00C5748B" w:rsidRPr="005249BE">
          <w:rPr>
            <w:rFonts w:asciiTheme="majorHAnsi" w:eastAsiaTheme="majorHAnsi" w:hAnsiTheme="majorHAnsi" w:cs="MS Gothic"/>
            <w:szCs w:val="20"/>
            <w:rPrChange w:id="397" w:author="김봉효" w:date="2020-11-10T16:44:00Z">
              <w:rPr>
                <w:rFonts w:ascii="MS Gothic" w:hAnsi="MS Gothic" w:cs="MS Gothic"/>
              </w:rPr>
            </w:rPrChange>
          </w:rPr>
          <w:t xml:space="preserve"> data register R0~R9</w:t>
        </w:r>
        <w:r w:rsidR="00C5748B" w:rsidRPr="005249BE">
          <w:rPr>
            <w:rFonts w:asciiTheme="majorHAnsi" w:eastAsiaTheme="majorHAnsi" w:hAnsiTheme="majorHAnsi" w:cs="MS Gothic" w:hint="eastAsia"/>
            <w:szCs w:val="20"/>
            <w:rPrChange w:id="398" w:author="김봉효" w:date="2020-11-10T16:44:00Z">
              <w:rPr>
                <w:rFonts w:ascii="MS Gothic" w:hAnsi="MS Gothic" w:cs="MS Gothic" w:hint="eastAsia"/>
              </w:rPr>
            </w:rPrChange>
          </w:rPr>
          <w:t>의</w:t>
        </w:r>
        <w:r w:rsidR="00C5748B" w:rsidRPr="005249BE">
          <w:rPr>
            <w:rFonts w:asciiTheme="majorHAnsi" w:eastAsiaTheme="majorHAnsi" w:hAnsiTheme="majorHAnsi" w:cs="MS Gothic"/>
            <w:szCs w:val="20"/>
            <w:rPrChange w:id="399" w:author="김봉효" w:date="2020-11-10T16:44:00Z">
              <w:rPr>
                <w:rFonts w:ascii="MS Gothic" w:hAnsi="MS Gothic" w:cs="MS Gothic"/>
              </w:rPr>
            </w:rPrChange>
          </w:rPr>
          <w:t xml:space="preserve"> </w:t>
        </w:r>
        <w:r w:rsidR="00C5748B" w:rsidRPr="005249BE">
          <w:rPr>
            <w:rFonts w:asciiTheme="majorHAnsi" w:eastAsiaTheme="majorHAnsi" w:hAnsiTheme="majorHAnsi" w:cs="MS Gothic" w:hint="eastAsia"/>
            <w:szCs w:val="20"/>
            <w:rPrChange w:id="400" w:author="김봉효" w:date="2020-11-10T16:44:00Z">
              <w:rPr>
                <w:rFonts w:ascii="MS Gothic" w:hAnsi="MS Gothic" w:cs="MS Gothic" w:hint="eastAsia"/>
              </w:rPr>
            </w:rPrChange>
          </w:rPr>
          <w:t>하위</w:t>
        </w:r>
        <w:r w:rsidR="00C5748B" w:rsidRPr="005249BE">
          <w:rPr>
            <w:rFonts w:asciiTheme="majorHAnsi" w:eastAsiaTheme="majorHAnsi" w:hAnsiTheme="majorHAnsi" w:cs="MS Gothic"/>
            <w:szCs w:val="20"/>
            <w:rPrChange w:id="401" w:author="김봉효" w:date="2020-11-10T16:44:00Z">
              <w:rPr>
                <w:rFonts w:ascii="MS Gothic" w:hAnsi="MS Gothic" w:cs="MS Gothic"/>
              </w:rPr>
            </w:rPrChange>
          </w:rPr>
          <w:t xml:space="preserve"> 32bit</w:t>
        </w:r>
        <w:r w:rsidR="00C5748B" w:rsidRPr="005249BE">
          <w:rPr>
            <w:rFonts w:asciiTheme="majorHAnsi" w:eastAsiaTheme="majorHAnsi" w:hAnsiTheme="majorHAnsi" w:cs="MS Gothic" w:hint="eastAsia"/>
            <w:szCs w:val="20"/>
            <w:rPrChange w:id="402" w:author="김봉효" w:date="2020-11-10T16:44:00Z">
              <w:rPr>
                <w:rFonts w:ascii="MS Gothic" w:hAnsi="MS Gothic" w:cs="MS Gothic" w:hint="eastAsia"/>
              </w:rPr>
            </w:rPrChange>
          </w:rPr>
          <w:t>만을</w:t>
        </w:r>
        <w:r w:rsidR="00C5748B" w:rsidRPr="005249BE">
          <w:rPr>
            <w:rFonts w:asciiTheme="majorHAnsi" w:eastAsiaTheme="majorHAnsi" w:hAnsiTheme="majorHAnsi" w:cs="MS Gothic"/>
            <w:szCs w:val="20"/>
            <w:rPrChange w:id="403" w:author="김봉효" w:date="2020-11-10T16:44:00Z">
              <w:rPr>
                <w:rFonts w:ascii="MS Gothic" w:hAnsi="MS Gothic" w:cs="MS Gothic"/>
              </w:rPr>
            </w:rPrChange>
          </w:rPr>
          <w:t xml:space="preserve"> operands</w:t>
        </w:r>
        <w:r w:rsidR="00C5748B" w:rsidRPr="005249BE">
          <w:rPr>
            <w:rFonts w:asciiTheme="majorHAnsi" w:eastAsiaTheme="majorHAnsi" w:hAnsiTheme="majorHAnsi" w:cs="MS Gothic" w:hint="eastAsia"/>
            <w:szCs w:val="20"/>
            <w:rPrChange w:id="404" w:author="김봉효" w:date="2020-11-10T16:44:00Z">
              <w:rPr>
                <w:rFonts w:ascii="MS Gothic" w:hAnsi="MS Gothic" w:cs="MS Gothic" w:hint="eastAsia"/>
              </w:rPr>
            </w:rPrChange>
          </w:rPr>
          <w:t>로</w:t>
        </w:r>
        <w:r w:rsidR="00C5748B" w:rsidRPr="005249BE">
          <w:rPr>
            <w:rFonts w:asciiTheme="majorHAnsi" w:eastAsiaTheme="majorHAnsi" w:hAnsiTheme="majorHAnsi" w:cs="MS Gothic"/>
            <w:szCs w:val="20"/>
            <w:rPrChange w:id="405" w:author="김봉효" w:date="2020-11-10T16:44:00Z">
              <w:rPr>
                <w:rFonts w:ascii="MS Gothic" w:hAnsi="MS Gothic" w:cs="MS Gothic"/>
              </w:rPr>
            </w:rPrChange>
          </w:rPr>
          <w:t xml:space="preserve"> </w:t>
        </w:r>
      </w:ins>
      <w:ins w:id="406" w:author="Joonhwan Yi" w:date="2020-11-05T22:36:00Z">
        <w:r w:rsidR="00C5748B" w:rsidRPr="005249BE">
          <w:rPr>
            <w:rFonts w:asciiTheme="majorHAnsi" w:eastAsiaTheme="majorHAnsi" w:hAnsiTheme="majorHAnsi" w:cs="MS Gothic" w:hint="eastAsia"/>
            <w:szCs w:val="20"/>
            <w:rPrChange w:id="407" w:author="김봉효" w:date="2020-11-10T16:44:00Z">
              <w:rPr>
                <w:rFonts w:ascii="MS Gothic" w:hAnsi="MS Gothic" w:cs="MS Gothic" w:hint="eastAsia"/>
              </w:rPr>
            </w:rPrChange>
          </w:rPr>
          <w:t>이용하고</w:t>
        </w:r>
        <w:r w:rsidR="00C5748B" w:rsidRPr="005249BE">
          <w:rPr>
            <w:rFonts w:asciiTheme="majorHAnsi" w:eastAsiaTheme="majorHAnsi" w:hAnsiTheme="majorHAnsi" w:cs="MS Gothic"/>
            <w:szCs w:val="20"/>
            <w:rPrChange w:id="408" w:author="김봉효" w:date="2020-11-10T16:44:00Z">
              <w:rPr>
                <w:rFonts w:ascii="MS Gothic" w:hAnsi="MS Gothic" w:cs="MS Gothic"/>
              </w:rPr>
            </w:rPrChange>
          </w:rPr>
          <w:t xml:space="preserve"> </w:t>
        </w:r>
      </w:ins>
      <w:del w:id="409" w:author="Joonhwan Yi" w:date="2020-11-05T22:36:00Z">
        <w:r w:rsidRPr="005249BE" w:rsidDel="00C5748B">
          <w:rPr>
            <w:rFonts w:asciiTheme="majorHAnsi" w:eastAsiaTheme="majorHAnsi" w:hAnsiTheme="majorHAnsi"/>
            <w:szCs w:val="20"/>
            <w:rPrChange w:id="410" w:author="김봉효" w:date="2020-11-10T16:44:00Z">
              <w:rPr/>
            </w:rPrChange>
          </w:rPr>
          <w:delText xml:space="preserve">2 개의 32 bits 사용하는 </w:delText>
        </w:r>
      </w:del>
      <w:r w:rsidRPr="005249BE">
        <w:rPr>
          <w:rFonts w:asciiTheme="majorHAnsi" w:eastAsiaTheme="majorHAnsi" w:hAnsiTheme="majorHAnsi"/>
          <w:szCs w:val="20"/>
          <w:rPrChange w:id="411" w:author="김봉효" w:date="2020-11-10T16:44:00Z">
            <w:rPr/>
          </w:rPrChange>
        </w:rPr>
        <w:t>곱셈</w:t>
      </w:r>
      <w:del w:id="412" w:author="Joonhwan Yi" w:date="2020-11-05T22:36:00Z">
        <w:r w:rsidRPr="005249BE" w:rsidDel="00C5748B">
          <w:rPr>
            <w:rFonts w:asciiTheme="majorHAnsi" w:eastAsiaTheme="majorHAnsi" w:hAnsiTheme="majorHAnsi"/>
            <w:szCs w:val="20"/>
            <w:rPrChange w:id="413" w:author="김봉효" w:date="2020-11-10T16:44:00Z">
              <w:rPr/>
            </w:rPrChange>
          </w:rPr>
          <w:delText xml:space="preserve">의 </w:delText>
        </w:r>
      </w:del>
      <w:r w:rsidRPr="005249BE">
        <w:rPr>
          <w:rFonts w:asciiTheme="majorHAnsi" w:eastAsiaTheme="majorHAnsi" w:hAnsiTheme="majorHAnsi"/>
          <w:szCs w:val="20"/>
          <w:rPrChange w:id="414" w:author="김봉효" w:date="2020-11-10T16:44:00Z">
            <w:rPr/>
          </w:rPrChange>
        </w:rPr>
        <w:t>결과의 bit length는 64bits이다.</w:t>
      </w:r>
    </w:p>
    <w:p w14:paraId="153C0908" w14:textId="77777777" w:rsidR="003D2DF0" w:rsidRDefault="003D2DF0" w:rsidP="003D2DF0">
      <w:pPr>
        <w:pStyle w:val="a4"/>
        <w:spacing w:line="240" w:lineRule="auto"/>
        <w:ind w:leftChars="0" w:left="0" w:firstLine="800"/>
      </w:pPr>
      <w:r>
        <w:rPr>
          <w:rFonts w:ascii="MS Gothic" w:eastAsia="MS Gothic" w:hAnsi="MS Gothic" w:cs="MS Gothic" w:hint="eastAsia"/>
        </w:rPr>
        <w:t>✓</w:t>
      </w:r>
      <w:r>
        <w:t xml:space="preserve"> 단, behavioral RTL (예: 곱셈을 *기호를 써서 구현하는 것)로 구현하면 안된다. </w:t>
      </w:r>
    </w:p>
    <w:p w14:paraId="21B8A9C3" w14:textId="77CF2865" w:rsidR="003D2DF0" w:rsidRDefault="003D2DF0" w:rsidP="003D2DF0">
      <w:pPr>
        <w:pStyle w:val="a4"/>
        <w:spacing w:line="240" w:lineRule="auto"/>
        <w:ind w:leftChars="0" w:left="0" w:firstLine="800"/>
      </w:pPr>
      <w:r>
        <w:rPr>
          <w:rFonts w:ascii="MS Gothic" w:eastAsia="MS Gothic" w:hAnsi="MS Gothic" w:cs="MS Gothic" w:hint="eastAsia"/>
        </w:rPr>
        <w:t>✓</w:t>
      </w:r>
      <w:r>
        <w:t xml:space="preserve"> 덧셈, 뺄셈: CLA (carry look-ahead adder)를 이용한다.</w:t>
      </w:r>
    </w:p>
    <w:p w14:paraId="614D9C95" w14:textId="791B879D" w:rsidR="003C2341" w:rsidRDefault="003C2341" w:rsidP="003D2DF0">
      <w:pPr>
        <w:pStyle w:val="a4"/>
        <w:spacing w:line="240" w:lineRule="auto"/>
        <w:ind w:leftChars="0" w:left="0" w:firstLine="800"/>
      </w:pPr>
      <w:r>
        <w:rPr>
          <w:rFonts w:ascii="MS Gothic" w:eastAsia="MS Gothic" w:hAnsi="MS Gothic" w:cs="MS Gothic" w:hint="eastAsia"/>
        </w:rPr>
        <w:t>✓</w:t>
      </w:r>
      <w:r>
        <w:t xml:space="preserve"> 곱셈: booth multiplier를 이용한다.</w:t>
      </w:r>
    </w:p>
    <w:p w14:paraId="4AA6D603" w14:textId="51CECB3F" w:rsidR="003D2DF0" w:rsidRPr="00E51B5F" w:rsidRDefault="00E51B5F" w:rsidP="003D2DF0">
      <w:pPr>
        <w:spacing w:line="240" w:lineRule="auto"/>
        <w:rPr>
          <w:sz w:val="22"/>
          <w:szCs w:val="24"/>
          <w:u w:val="single"/>
        </w:rPr>
      </w:pPr>
      <w:r w:rsidRPr="00E51B5F">
        <w:rPr>
          <w:sz w:val="22"/>
          <w:szCs w:val="24"/>
          <w:u w:val="single"/>
        </w:rPr>
        <w:t>4</w:t>
      </w:r>
      <w:r w:rsidR="003D2DF0" w:rsidRPr="00E51B5F">
        <w:rPr>
          <w:sz w:val="22"/>
          <w:szCs w:val="24"/>
          <w:u w:val="single"/>
        </w:rPr>
        <w:t>.3</w:t>
      </w:r>
      <w:r w:rsidRPr="00E51B5F">
        <w:rPr>
          <w:sz w:val="22"/>
          <w:szCs w:val="24"/>
          <w:u w:val="single"/>
        </w:rPr>
        <w:t>.</w:t>
      </w:r>
      <w:r w:rsidR="003D2DF0" w:rsidRPr="00E51B5F">
        <w:rPr>
          <w:sz w:val="22"/>
          <w:szCs w:val="24"/>
          <w:u w:val="single"/>
        </w:rPr>
        <w:t xml:space="preserve"> Functional description</w:t>
      </w:r>
      <w:r>
        <w:rPr>
          <w:sz w:val="22"/>
          <w:szCs w:val="24"/>
          <w:u w:val="single"/>
        </w:rPr>
        <w:t xml:space="preserve">                                                          </w:t>
      </w:r>
    </w:p>
    <w:p w14:paraId="522A49BF" w14:textId="3973CC6C" w:rsidR="003D2DF0" w:rsidRDefault="00F152E6" w:rsidP="003D2DF0">
      <w:pPr>
        <w:pStyle w:val="a4"/>
        <w:spacing w:line="240" w:lineRule="auto"/>
        <w:ind w:leftChars="0" w:left="0" w:firstLine="800"/>
        <w:jc w:val="center"/>
      </w:pPr>
      <w:del w:id="415" w:author="김봉효" w:date="2020-11-05T16:35:00Z">
        <w:r w:rsidDel="00991B57">
          <w:rPr>
            <w:noProof/>
          </w:rPr>
          <w:drawing>
            <wp:inline distT="0" distB="0" distL="0" distR="0" wp14:anchorId="56C1D833" wp14:editId="34552D80">
              <wp:extent cx="2516400" cy="2987507"/>
              <wp:effectExtent l="0" t="0" r="0" b="381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6400" cy="29875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16" w:author="김봉효" w:date="2020-11-05T18:20:00Z">
        <w:r w:rsidR="00317607" w:rsidRPr="00317607">
          <w:rPr>
            <w:noProof/>
          </w:rPr>
          <w:t xml:space="preserve"> </w:t>
        </w:r>
        <w:r w:rsidR="00317607">
          <w:rPr>
            <w:noProof/>
          </w:rPr>
          <w:drawing>
            <wp:inline distT="0" distB="0" distL="0" distR="0" wp14:anchorId="0D4B796E" wp14:editId="237E2590">
              <wp:extent cx="3476625" cy="2705100"/>
              <wp:effectExtent l="0" t="0" r="9525" b="0"/>
              <wp:docPr id="8" name="그림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76625" cy="2705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E8F0FC" w14:textId="49D0E215" w:rsidR="00D60A48" w:rsidRPr="00D60A48" w:rsidRDefault="003D2DF0" w:rsidP="00D60A48">
      <w:pPr>
        <w:pStyle w:val="a4"/>
        <w:spacing w:line="240" w:lineRule="auto"/>
        <w:ind w:leftChars="0" w:left="0" w:firstLine="800"/>
        <w:jc w:val="center"/>
        <w:rPr>
          <w:sz w:val="18"/>
          <w:szCs w:val="20"/>
        </w:rPr>
      </w:pPr>
      <w:r w:rsidRPr="00E51B5F">
        <w:rPr>
          <w:sz w:val="18"/>
          <w:szCs w:val="20"/>
        </w:rPr>
        <w:t xml:space="preserve">Figure </w:t>
      </w:r>
      <w:r w:rsidR="00E51B5F" w:rsidRPr="00E51B5F">
        <w:rPr>
          <w:sz w:val="18"/>
          <w:szCs w:val="20"/>
        </w:rPr>
        <w:t>4</w:t>
      </w:r>
      <w:r w:rsidRPr="00E51B5F">
        <w:rPr>
          <w:sz w:val="18"/>
          <w:szCs w:val="20"/>
        </w:rPr>
        <w:t xml:space="preserve">. Schematic Symbol of </w:t>
      </w:r>
      <w:ins w:id="417" w:author="김봉효" w:date="2020-11-05T16:41:00Z">
        <w:r w:rsidR="00991B57">
          <w:rPr>
            <w:sz w:val="18"/>
            <w:szCs w:val="20"/>
          </w:rPr>
          <w:t>MP</w:t>
        </w:r>
      </w:ins>
      <w:del w:id="418" w:author="김봉효" w:date="2020-11-05T16:41:00Z">
        <w:r w:rsidRPr="00E51B5F" w:rsidDel="00991B57">
          <w:rPr>
            <w:sz w:val="18"/>
            <w:szCs w:val="20"/>
          </w:rPr>
          <w:delText>ALU</w:delText>
        </w:r>
      </w:del>
    </w:p>
    <w:p w14:paraId="198D223C" w14:textId="3B7C7550" w:rsidR="00271CE9" w:rsidRDefault="00E51B5F" w:rsidP="00E51B5F">
      <w:pPr>
        <w:spacing w:line="240" w:lineRule="auto"/>
      </w:pPr>
      <w:r>
        <w:rPr>
          <w:rFonts w:hint="eastAsia"/>
        </w:rPr>
        <w:t>F</w:t>
      </w:r>
      <w:r>
        <w:t>igure 4</w:t>
      </w:r>
      <w:r>
        <w:rPr>
          <w:rFonts w:hint="eastAsia"/>
        </w:rPr>
        <w:t xml:space="preserve">는 </w:t>
      </w:r>
      <w:del w:id="419" w:author="김봉효" w:date="2020-11-05T18:27:00Z">
        <w:r w:rsidDel="00271CE9">
          <w:delText>ALU</w:delText>
        </w:r>
      </w:del>
      <w:ins w:id="420" w:author="김봉효" w:date="2020-11-05T18:27:00Z">
        <w:r w:rsidR="00271CE9">
          <w:rPr>
            <w:rFonts w:hint="eastAsia"/>
          </w:rPr>
          <w:t>M</w:t>
        </w:r>
        <w:r w:rsidR="00271CE9">
          <w:t>P</w:t>
        </w:r>
      </w:ins>
      <w:r>
        <w:rPr>
          <w:rFonts w:hint="eastAsia"/>
        </w:rPr>
        <w:t xml:space="preserve">의 </w:t>
      </w:r>
      <w:r>
        <w:t xml:space="preserve">schematic symbol을 나타낸다. </w:t>
      </w:r>
      <w:ins w:id="421" w:author="김봉효" w:date="2020-11-05T18:27:00Z">
        <w:r w:rsidR="00271CE9">
          <w:rPr>
            <w:rFonts w:hint="eastAsia"/>
          </w:rPr>
          <w:t>M</w:t>
        </w:r>
        <w:r w:rsidR="00271CE9">
          <w:t>P</w:t>
        </w:r>
      </w:ins>
      <w:del w:id="422" w:author="김봉효" w:date="2020-11-05T18:27:00Z">
        <w:r w:rsidDel="00271CE9">
          <w:delText>ALU</w:delText>
        </w:r>
      </w:del>
      <w:r>
        <w:t xml:space="preserve">는 </w:t>
      </w:r>
      <w:del w:id="423" w:author="김봉효" w:date="2020-11-10T16:56:00Z">
        <w:r w:rsidDel="005A5BC4">
          <w:delText>bus</w:delText>
        </w:r>
      </w:del>
      <w:ins w:id="424" w:author="김봉효" w:date="2020-11-10T16:57:00Z">
        <w:r w:rsidR="005A5BC4">
          <w:t>Bus</w:t>
        </w:r>
      </w:ins>
      <w:r>
        <w:t>와 연결되는 slave component로, slave interface를 통하여 외부에서는 내부 동작을 제어하</w:t>
      </w:r>
      <w:ins w:id="425" w:author="김봉효" w:date="2020-11-05T18:27:00Z">
        <w:r w:rsidR="00271CE9">
          <w:t xml:space="preserve">는 </w:t>
        </w:r>
      </w:ins>
      <w:del w:id="426" w:author="김봉효" w:date="2020-11-05T18:27:00Z">
        <w:r w:rsidDel="00271CE9">
          <w:delText>고, ALU를 제어하는 방법은 각각의</w:delText>
        </w:r>
        <w:r w:rsidDel="00271CE9">
          <w:rPr>
            <w:rFonts w:hint="eastAsia"/>
          </w:rPr>
          <w:delText xml:space="preserve"> </w:delText>
        </w:r>
        <w:r w:rsidDel="00271CE9">
          <w:delText xml:space="preserve">offset이 할당된 register를 slave interface를 통하여 제어하는 </w:delText>
        </w:r>
      </w:del>
      <w:r>
        <w:t xml:space="preserve">것이다. </w:t>
      </w:r>
      <w:del w:id="427" w:author="김봉효" w:date="2020-11-05T18:28:00Z">
        <w:r w:rsidDel="00271CE9">
          <w:delText>ALU</w:delText>
        </w:r>
      </w:del>
      <w:ins w:id="428" w:author="김봉효" w:date="2020-11-05T18:28:00Z">
        <w:r w:rsidR="00271CE9">
          <w:rPr>
            <w:rFonts w:hint="eastAsia"/>
          </w:rPr>
          <w:t>M</w:t>
        </w:r>
        <w:r w:rsidR="00271CE9">
          <w:t>P</w:t>
        </w:r>
      </w:ins>
      <w:r>
        <w:t>의 register description에 대한 상세한 설명은 뒤에서 다룬다.</w:t>
      </w:r>
    </w:p>
    <w:p w14:paraId="11D5BE53" w14:textId="4EB23A0C" w:rsidR="00E51B5F" w:rsidRPr="00E51B5F" w:rsidRDefault="00E51B5F" w:rsidP="00E51B5F">
      <w:pPr>
        <w:spacing w:line="240" w:lineRule="auto"/>
        <w:rPr>
          <w:sz w:val="22"/>
          <w:szCs w:val="24"/>
          <w:u w:val="single"/>
        </w:rPr>
      </w:pPr>
      <w:r w:rsidRPr="00E51B5F">
        <w:rPr>
          <w:sz w:val="22"/>
          <w:szCs w:val="24"/>
          <w:u w:val="single"/>
        </w:rPr>
        <w:lastRenderedPageBreak/>
        <w:t>4.</w:t>
      </w:r>
      <w:r>
        <w:rPr>
          <w:sz w:val="22"/>
          <w:szCs w:val="24"/>
          <w:u w:val="single"/>
        </w:rPr>
        <w:t>4</w:t>
      </w:r>
      <w:r w:rsidRPr="00E51B5F">
        <w:rPr>
          <w:sz w:val="22"/>
          <w:szCs w:val="24"/>
          <w:u w:val="single"/>
        </w:rPr>
        <w:t xml:space="preserve">. </w:t>
      </w:r>
      <w:r>
        <w:rPr>
          <w:rFonts w:hint="eastAsia"/>
          <w:sz w:val="22"/>
          <w:szCs w:val="24"/>
          <w:u w:val="single"/>
        </w:rPr>
        <w:t>P</w:t>
      </w:r>
      <w:r>
        <w:rPr>
          <w:sz w:val="22"/>
          <w:szCs w:val="24"/>
          <w:u w:val="single"/>
        </w:rPr>
        <w:t>in</w:t>
      </w:r>
      <w:r w:rsidRPr="00E51B5F">
        <w:rPr>
          <w:sz w:val="22"/>
          <w:szCs w:val="24"/>
          <w:u w:val="single"/>
        </w:rPr>
        <w:t xml:space="preserve"> description</w:t>
      </w:r>
      <w:r>
        <w:rPr>
          <w:sz w:val="22"/>
          <w:szCs w:val="24"/>
          <w:u w:val="single"/>
        </w:rPr>
        <w:t xml:space="preserve">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6186"/>
      </w:tblGrid>
      <w:tr w:rsidR="001A22FD" w14:paraId="743B29F9" w14:textId="77777777" w:rsidTr="00E51B5F">
        <w:tc>
          <w:tcPr>
            <w:tcW w:w="1129" w:type="dxa"/>
          </w:tcPr>
          <w:p w14:paraId="065725B2" w14:textId="7E1C15BC" w:rsidR="001A22FD" w:rsidRDefault="003D2DF0"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1701" w:type="dxa"/>
          </w:tcPr>
          <w:p w14:paraId="584DC0CE" w14:textId="715D106B" w:rsidR="001A22FD" w:rsidRDefault="003D2DF0">
            <w:r>
              <w:rPr>
                <w:rFonts w:hint="eastAsia"/>
              </w:rPr>
              <w:t>P</w:t>
            </w:r>
            <w:r>
              <w:t>ort name</w:t>
            </w:r>
          </w:p>
        </w:tc>
        <w:tc>
          <w:tcPr>
            <w:tcW w:w="6186" w:type="dxa"/>
          </w:tcPr>
          <w:p w14:paraId="39EA7FF2" w14:textId="3DA91580" w:rsidR="001A22FD" w:rsidRDefault="003D2DF0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51B5F" w14:paraId="69EEE705" w14:textId="77777777" w:rsidTr="00E51B5F">
        <w:tc>
          <w:tcPr>
            <w:tcW w:w="1129" w:type="dxa"/>
            <w:vMerge w:val="restart"/>
            <w:vAlign w:val="center"/>
          </w:tcPr>
          <w:p w14:paraId="1CC6251A" w14:textId="03A9FD10" w:rsidR="00E51B5F" w:rsidRPr="00E51B5F" w:rsidRDefault="00E51B5F" w:rsidP="00E51B5F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701" w:type="dxa"/>
          </w:tcPr>
          <w:p w14:paraId="788A22CB" w14:textId="626E8AA9" w:rsidR="00E51B5F" w:rsidRDefault="00E51B5F">
            <w:r>
              <w:t>Clk</w:t>
            </w:r>
          </w:p>
        </w:tc>
        <w:tc>
          <w:tcPr>
            <w:tcW w:w="6186" w:type="dxa"/>
          </w:tcPr>
          <w:p w14:paraId="6665C978" w14:textId="44CA81B6" w:rsidR="00E51B5F" w:rsidRDefault="00E51B5F">
            <w:r>
              <w:rPr>
                <w:rFonts w:hint="eastAsia"/>
              </w:rPr>
              <w:t>C</w:t>
            </w:r>
            <w:r>
              <w:t>lock</w:t>
            </w:r>
          </w:p>
        </w:tc>
      </w:tr>
      <w:tr w:rsidR="00E51B5F" w14:paraId="7D24A24F" w14:textId="77777777" w:rsidTr="00E51B5F">
        <w:tc>
          <w:tcPr>
            <w:tcW w:w="1129" w:type="dxa"/>
            <w:vMerge/>
          </w:tcPr>
          <w:p w14:paraId="0D219046" w14:textId="77777777" w:rsidR="00E51B5F" w:rsidRDefault="00E51B5F"/>
        </w:tc>
        <w:tc>
          <w:tcPr>
            <w:tcW w:w="1701" w:type="dxa"/>
          </w:tcPr>
          <w:p w14:paraId="5BA87EA8" w14:textId="1DC56ABE" w:rsidR="00E51B5F" w:rsidRDefault="00E51B5F">
            <w:r>
              <w:t>Reset_n</w:t>
            </w:r>
          </w:p>
        </w:tc>
        <w:tc>
          <w:tcPr>
            <w:tcW w:w="6186" w:type="dxa"/>
          </w:tcPr>
          <w:p w14:paraId="6A0FD9D5" w14:textId="3C4B74D8" w:rsidR="00E51B5F" w:rsidRDefault="00E51B5F">
            <w:r>
              <w:rPr>
                <w:rFonts w:hint="eastAsia"/>
              </w:rPr>
              <w:t>A</w:t>
            </w:r>
            <w:r>
              <w:t>ctive low reset</w:t>
            </w:r>
          </w:p>
        </w:tc>
      </w:tr>
      <w:tr w:rsidR="00E51B5F" w14:paraId="6A36D8E4" w14:textId="77777777" w:rsidTr="00E51B5F">
        <w:tc>
          <w:tcPr>
            <w:tcW w:w="1129" w:type="dxa"/>
            <w:vMerge/>
          </w:tcPr>
          <w:p w14:paraId="0D518127" w14:textId="77777777" w:rsidR="00E51B5F" w:rsidRDefault="00E51B5F"/>
        </w:tc>
        <w:tc>
          <w:tcPr>
            <w:tcW w:w="1701" w:type="dxa"/>
          </w:tcPr>
          <w:p w14:paraId="0AD464E7" w14:textId="440CDE79" w:rsidR="00E51B5F" w:rsidRDefault="00E51B5F">
            <w:r>
              <w:t>S_wr</w:t>
            </w:r>
          </w:p>
        </w:tc>
        <w:tc>
          <w:tcPr>
            <w:tcW w:w="6186" w:type="dxa"/>
          </w:tcPr>
          <w:p w14:paraId="112F9A15" w14:textId="57E9A58B" w:rsidR="00E51B5F" w:rsidRDefault="00E51B5F">
            <w:r>
              <w:t>Write/read</w:t>
            </w:r>
          </w:p>
        </w:tc>
      </w:tr>
      <w:tr w:rsidR="00E51B5F" w14:paraId="1F42C8A4" w14:textId="77777777" w:rsidTr="00E51B5F">
        <w:tc>
          <w:tcPr>
            <w:tcW w:w="1129" w:type="dxa"/>
            <w:vMerge/>
          </w:tcPr>
          <w:p w14:paraId="552B84AF" w14:textId="77777777" w:rsidR="00E51B5F" w:rsidRDefault="00E51B5F"/>
        </w:tc>
        <w:tc>
          <w:tcPr>
            <w:tcW w:w="1701" w:type="dxa"/>
            <w:vAlign w:val="center"/>
          </w:tcPr>
          <w:p w14:paraId="018E0FF6" w14:textId="2AEB4F80" w:rsidR="00E51B5F" w:rsidRDefault="00E51B5F">
            <w:r>
              <w:t>S_addr[15:0]</w:t>
            </w:r>
          </w:p>
        </w:tc>
        <w:tc>
          <w:tcPr>
            <w:tcW w:w="6186" w:type="dxa"/>
          </w:tcPr>
          <w:p w14:paraId="4206F070" w14:textId="5676D326" w:rsidR="00E51B5F" w:rsidRDefault="00271CE9">
            <w:ins w:id="429" w:author="김봉효" w:date="2020-11-05T18:29:00Z">
              <w:r>
                <w:t xml:space="preserve">Slave </w:t>
              </w:r>
            </w:ins>
            <w:r w:rsidR="00E51B5F">
              <w:t>Address</w:t>
            </w:r>
            <w:del w:id="430" w:author="김봉효" w:date="2020-11-05T18:28:00Z">
              <w:r w:rsidR="00E51B5F" w:rsidDel="00271CE9">
                <w:delText>(ALU내부에선 해당 address 16 bits중 하위 8-bits만을 사용하여 register를 구분하는 offset으로 사용한다.)</w:delText>
              </w:r>
            </w:del>
          </w:p>
        </w:tc>
      </w:tr>
      <w:tr w:rsidR="00E51B5F" w14:paraId="52A3623A" w14:textId="77777777" w:rsidTr="00E51B5F">
        <w:tc>
          <w:tcPr>
            <w:tcW w:w="1129" w:type="dxa"/>
            <w:vMerge/>
          </w:tcPr>
          <w:p w14:paraId="6017F340" w14:textId="77777777" w:rsidR="00E51B5F" w:rsidRDefault="00E51B5F" w:rsidP="001A22FD"/>
        </w:tc>
        <w:tc>
          <w:tcPr>
            <w:tcW w:w="1701" w:type="dxa"/>
          </w:tcPr>
          <w:p w14:paraId="11DBB685" w14:textId="0E2E399E" w:rsidR="00E51B5F" w:rsidRDefault="00E51B5F" w:rsidP="001A22FD">
            <w:r>
              <w:t>S_din[31:0]</w:t>
            </w:r>
          </w:p>
        </w:tc>
        <w:tc>
          <w:tcPr>
            <w:tcW w:w="6186" w:type="dxa"/>
          </w:tcPr>
          <w:p w14:paraId="34F5BEBF" w14:textId="31282B99" w:rsidR="00E51B5F" w:rsidRDefault="00E51B5F" w:rsidP="001A22FD">
            <w:commentRangeStart w:id="431"/>
            <w:r>
              <w:t>Data input</w:t>
            </w:r>
            <w:commentRangeEnd w:id="431"/>
            <w:r w:rsidR="00DD4F25">
              <w:rPr>
                <w:rStyle w:val="a8"/>
              </w:rPr>
              <w:commentReference w:id="431"/>
            </w:r>
          </w:p>
        </w:tc>
      </w:tr>
      <w:tr w:rsidR="00E51B5F" w14:paraId="30B0AC79" w14:textId="77777777" w:rsidTr="00E51B5F">
        <w:tc>
          <w:tcPr>
            <w:tcW w:w="1129" w:type="dxa"/>
            <w:vMerge w:val="restart"/>
            <w:vAlign w:val="center"/>
          </w:tcPr>
          <w:p w14:paraId="2329C234" w14:textId="66D2ECAB" w:rsidR="00E51B5F" w:rsidRDefault="00E51B5F" w:rsidP="00E51B5F">
            <w:pPr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701" w:type="dxa"/>
          </w:tcPr>
          <w:p w14:paraId="140C0BB3" w14:textId="2A9771A7" w:rsidR="00E51B5F" w:rsidRDefault="00E51B5F" w:rsidP="00E51B5F">
            <w:r>
              <w:t>S_dout[63:0]</w:t>
            </w:r>
          </w:p>
        </w:tc>
        <w:tc>
          <w:tcPr>
            <w:tcW w:w="6186" w:type="dxa"/>
          </w:tcPr>
          <w:p w14:paraId="2D299E75" w14:textId="6C12A365" w:rsidR="00E51B5F" w:rsidRDefault="00E51B5F" w:rsidP="00E51B5F">
            <w:r>
              <w:t>Data output</w:t>
            </w:r>
          </w:p>
        </w:tc>
      </w:tr>
      <w:tr w:rsidR="00E51B5F" w14:paraId="3B27C4C6" w14:textId="77777777" w:rsidTr="00E51B5F">
        <w:tc>
          <w:tcPr>
            <w:tcW w:w="1129" w:type="dxa"/>
            <w:vMerge/>
          </w:tcPr>
          <w:p w14:paraId="47782CA8" w14:textId="77777777" w:rsidR="00E51B5F" w:rsidRDefault="00E51B5F" w:rsidP="00C13AFC"/>
        </w:tc>
        <w:tc>
          <w:tcPr>
            <w:tcW w:w="1701" w:type="dxa"/>
            <w:vAlign w:val="center"/>
          </w:tcPr>
          <w:p w14:paraId="6855FAC7" w14:textId="3FCD55C9" w:rsidR="00E51B5F" w:rsidRDefault="00E51B5F" w:rsidP="00C13AFC">
            <w:r>
              <w:t>Interrupt_out</w:t>
            </w:r>
          </w:p>
        </w:tc>
        <w:tc>
          <w:tcPr>
            <w:tcW w:w="6186" w:type="dxa"/>
          </w:tcPr>
          <w:p w14:paraId="458284A7" w14:textId="00869AF6" w:rsidR="00E51B5F" w:rsidRDefault="00E51B5F" w:rsidP="00C13AFC">
            <w:r>
              <w:t>Interrupt(</w:t>
            </w:r>
            <w:del w:id="432" w:author="김봉효" w:date="2020-11-05T18:28:00Z">
              <w:r w:rsidDel="00271CE9">
                <w:delText>ALU</w:delText>
              </w:r>
            </w:del>
            <w:ins w:id="433" w:author="김봉효" w:date="2020-11-05T18:28:00Z">
              <w:r w:rsidR="00271CE9">
                <w:t>MP</w:t>
              </w:r>
            </w:ins>
            <w:r>
              <w:t>에서</w:t>
            </w:r>
            <w:r>
              <w:rPr>
                <w:rFonts w:hint="eastAsia"/>
              </w:rPr>
              <w:t xml:space="preserve"> </w:t>
            </w:r>
            <w:r>
              <w:t>연산이 완료되었을 때 내부 register값에 따라 interrupt를 발생한다.)</w:t>
            </w:r>
          </w:p>
        </w:tc>
      </w:tr>
    </w:tbl>
    <w:p w14:paraId="3D570463" w14:textId="0503E043" w:rsidR="001102ED" w:rsidRDefault="0060280F" w:rsidP="003D2DF0">
      <w:pPr>
        <w:jc w:val="center"/>
      </w:pPr>
      <w:r>
        <w:t xml:space="preserve">Table </w:t>
      </w:r>
      <w:ins w:id="434" w:author="ryvius00" w:date="2020-11-05T13:36:00Z">
        <w:r w:rsidR="008C5CEE">
          <w:t>3</w:t>
        </w:r>
      </w:ins>
      <w:del w:id="435" w:author="ryvius00" w:date="2020-11-05T13:36:00Z">
        <w:r w:rsidDel="008C5CEE">
          <w:delText>4</w:delText>
        </w:r>
      </w:del>
      <w:r>
        <w:t xml:space="preserve">. Pin Description of </w:t>
      </w:r>
      <w:ins w:id="436" w:author="김봉효" w:date="2020-11-05T18:28:00Z">
        <w:r w:rsidR="00271CE9">
          <w:t>MP</w:t>
        </w:r>
      </w:ins>
      <w:del w:id="437" w:author="김봉효" w:date="2020-11-05T18:28:00Z">
        <w:r w:rsidDel="00271CE9">
          <w:delText>ALU_TOP</w:delText>
        </w:r>
      </w:del>
    </w:p>
    <w:p w14:paraId="2A5DD10E" w14:textId="6E4C7466" w:rsidR="00B54D7F" w:rsidRDefault="00B54D7F" w:rsidP="005249BE">
      <w:pPr>
        <w:rPr>
          <w:ins w:id="438" w:author="김봉효" w:date="2020-11-10T16:46:00Z"/>
        </w:rPr>
      </w:pPr>
    </w:p>
    <w:p w14:paraId="061A5881" w14:textId="3BC2129F" w:rsidR="005249BE" w:rsidRDefault="005249BE" w:rsidP="005249BE">
      <w:pPr>
        <w:rPr>
          <w:ins w:id="439" w:author="김봉효" w:date="2020-11-10T16:46:00Z"/>
        </w:rPr>
      </w:pPr>
    </w:p>
    <w:p w14:paraId="1F513BB9" w14:textId="0A6CF982" w:rsidR="005249BE" w:rsidRDefault="005249BE" w:rsidP="005249BE">
      <w:pPr>
        <w:rPr>
          <w:ins w:id="440" w:author="김봉효" w:date="2020-11-10T16:46:00Z"/>
        </w:rPr>
      </w:pPr>
    </w:p>
    <w:p w14:paraId="11ACA6C7" w14:textId="2786DCC3" w:rsidR="005249BE" w:rsidRDefault="005249BE" w:rsidP="005249BE">
      <w:pPr>
        <w:rPr>
          <w:ins w:id="441" w:author="김봉효" w:date="2020-11-10T16:46:00Z"/>
        </w:rPr>
      </w:pPr>
    </w:p>
    <w:p w14:paraId="7BCFEEB7" w14:textId="7305E66D" w:rsidR="005249BE" w:rsidRDefault="005249BE" w:rsidP="005249BE">
      <w:pPr>
        <w:rPr>
          <w:ins w:id="442" w:author="김봉효" w:date="2020-11-10T16:46:00Z"/>
        </w:rPr>
      </w:pPr>
    </w:p>
    <w:p w14:paraId="4465DEDB" w14:textId="132349C2" w:rsidR="005249BE" w:rsidRDefault="005249BE" w:rsidP="005249BE">
      <w:pPr>
        <w:rPr>
          <w:ins w:id="443" w:author="김봉효" w:date="2020-11-10T16:46:00Z"/>
        </w:rPr>
      </w:pPr>
    </w:p>
    <w:p w14:paraId="4BD154EB" w14:textId="38B3931D" w:rsidR="005249BE" w:rsidRDefault="005249BE" w:rsidP="005249BE">
      <w:pPr>
        <w:rPr>
          <w:ins w:id="444" w:author="김봉효" w:date="2020-11-10T16:46:00Z"/>
        </w:rPr>
      </w:pPr>
    </w:p>
    <w:p w14:paraId="5C1F8DE9" w14:textId="4193FD55" w:rsidR="005249BE" w:rsidRDefault="005249BE" w:rsidP="005249BE">
      <w:pPr>
        <w:rPr>
          <w:ins w:id="445" w:author="김봉효" w:date="2020-11-10T16:46:00Z"/>
        </w:rPr>
      </w:pPr>
    </w:p>
    <w:p w14:paraId="656A8FFA" w14:textId="44224B74" w:rsidR="005249BE" w:rsidRDefault="005249BE" w:rsidP="005249BE">
      <w:pPr>
        <w:rPr>
          <w:ins w:id="446" w:author="김봉효" w:date="2020-11-10T16:46:00Z"/>
        </w:rPr>
      </w:pPr>
    </w:p>
    <w:p w14:paraId="72B56E9D" w14:textId="35617632" w:rsidR="005249BE" w:rsidRDefault="005249BE" w:rsidP="005249BE">
      <w:pPr>
        <w:rPr>
          <w:ins w:id="447" w:author="김봉효" w:date="2020-11-10T16:46:00Z"/>
        </w:rPr>
      </w:pPr>
    </w:p>
    <w:p w14:paraId="77002B0F" w14:textId="5C80E8EA" w:rsidR="005249BE" w:rsidRDefault="005249BE" w:rsidP="005249BE">
      <w:pPr>
        <w:rPr>
          <w:ins w:id="448" w:author="김봉효" w:date="2020-11-10T16:46:00Z"/>
        </w:rPr>
      </w:pPr>
    </w:p>
    <w:p w14:paraId="58744C9F" w14:textId="00AC5405" w:rsidR="005249BE" w:rsidRDefault="005249BE" w:rsidP="005249BE">
      <w:pPr>
        <w:rPr>
          <w:ins w:id="449" w:author="김봉효" w:date="2020-11-10T16:46:00Z"/>
        </w:rPr>
      </w:pPr>
    </w:p>
    <w:p w14:paraId="6E1FF8A3" w14:textId="5B928797" w:rsidR="005249BE" w:rsidRDefault="005249BE" w:rsidP="005249BE">
      <w:pPr>
        <w:rPr>
          <w:ins w:id="450" w:author="김봉효" w:date="2020-11-10T16:46:00Z"/>
        </w:rPr>
      </w:pPr>
    </w:p>
    <w:p w14:paraId="1F689355" w14:textId="09E8F7CD" w:rsidR="005249BE" w:rsidRDefault="005249BE" w:rsidP="005249BE">
      <w:pPr>
        <w:rPr>
          <w:ins w:id="451" w:author="김봉효" w:date="2020-11-10T16:46:00Z"/>
        </w:rPr>
      </w:pPr>
    </w:p>
    <w:p w14:paraId="497737BB" w14:textId="7DA1ECFA" w:rsidR="005249BE" w:rsidRDefault="005249BE" w:rsidP="005249BE">
      <w:pPr>
        <w:rPr>
          <w:ins w:id="452" w:author="김봉효" w:date="2020-11-10T16:46:00Z"/>
        </w:rPr>
      </w:pPr>
    </w:p>
    <w:p w14:paraId="480D302D" w14:textId="3CFE03D7" w:rsidR="005249BE" w:rsidRDefault="005249BE" w:rsidP="005249BE">
      <w:pPr>
        <w:rPr>
          <w:ins w:id="453" w:author="김봉효" w:date="2020-11-10T16:46:00Z"/>
        </w:rPr>
      </w:pPr>
    </w:p>
    <w:p w14:paraId="77E6329B" w14:textId="77777777" w:rsidR="005249BE" w:rsidRDefault="005249BE">
      <w:pPr>
        <w:pPrChange w:id="454" w:author="김봉효" w:date="2020-11-10T16:45:00Z">
          <w:pPr>
            <w:jc w:val="center"/>
          </w:pPr>
        </w:pPrChange>
      </w:pPr>
    </w:p>
    <w:p w14:paraId="58E672CF" w14:textId="1DF14864" w:rsidR="009A31B0" w:rsidRPr="00E51B5F" w:rsidRDefault="009A31B0" w:rsidP="009A31B0">
      <w:pPr>
        <w:spacing w:line="240" w:lineRule="auto"/>
        <w:rPr>
          <w:sz w:val="22"/>
          <w:szCs w:val="24"/>
          <w:u w:val="single"/>
        </w:rPr>
      </w:pPr>
      <w:r w:rsidRPr="00E51B5F">
        <w:rPr>
          <w:sz w:val="22"/>
          <w:szCs w:val="24"/>
          <w:u w:val="single"/>
        </w:rPr>
        <w:lastRenderedPageBreak/>
        <w:t>4.</w:t>
      </w:r>
      <w:r>
        <w:rPr>
          <w:sz w:val="22"/>
          <w:szCs w:val="24"/>
          <w:u w:val="single"/>
        </w:rPr>
        <w:t>5</w:t>
      </w:r>
      <w:r w:rsidRPr="00E51B5F">
        <w:rPr>
          <w:sz w:val="22"/>
          <w:szCs w:val="24"/>
          <w:u w:val="single"/>
        </w:rPr>
        <w:t xml:space="preserve">. </w:t>
      </w:r>
      <w:r>
        <w:rPr>
          <w:sz w:val="22"/>
          <w:szCs w:val="24"/>
          <w:u w:val="single"/>
        </w:rPr>
        <w:t>Register</w:t>
      </w:r>
      <w:r w:rsidRPr="00E51B5F">
        <w:rPr>
          <w:sz w:val="22"/>
          <w:szCs w:val="24"/>
          <w:u w:val="single"/>
        </w:rPr>
        <w:t xml:space="preserve"> description</w:t>
      </w:r>
      <w:r>
        <w:rPr>
          <w:sz w:val="22"/>
          <w:szCs w:val="24"/>
          <w:u w:val="single"/>
        </w:rPr>
        <w:t xml:space="preserve">                                                            </w:t>
      </w:r>
    </w:p>
    <w:p w14:paraId="12F7306C" w14:textId="667AB76A" w:rsidR="00E21917" w:rsidDel="00BD599E" w:rsidRDefault="00E21917" w:rsidP="009A31B0">
      <w:pPr>
        <w:rPr>
          <w:del w:id="455" w:author="ryvius00" w:date="2020-11-05T14:34:00Z"/>
        </w:rPr>
      </w:pPr>
      <w:del w:id="456" w:author="Joonhwan Yi" w:date="2020-11-05T22:19:00Z">
        <w:r w:rsidDel="0055475E">
          <w:rPr>
            <w:rFonts w:hint="eastAsia"/>
          </w:rPr>
          <w:delText xml:space="preserve">본 프로젝트에서는 </w:delText>
        </w:r>
      </w:del>
      <w:ins w:id="457" w:author="ryvius00" w:date="2020-11-05T14:31:00Z">
        <w:del w:id="458" w:author="Joonhwan Yi" w:date="2020-11-05T22:19:00Z">
          <w:r w:rsidR="0027167F" w:rsidDel="0055475E">
            <w:delText>1</w:delText>
          </w:r>
        </w:del>
      </w:ins>
      <w:del w:id="459" w:author="Joonhwan Yi" w:date="2020-11-05T22:19:00Z">
        <w:r w:rsidDel="0055475E">
          <w:delText>3</w:delText>
        </w:r>
        <w:r w:rsidDel="0055475E">
          <w:rPr>
            <w:rFonts w:hint="eastAsia"/>
          </w:rPr>
          <w:delText xml:space="preserve">개의 </w:delText>
        </w:r>
        <w:r w:rsidDel="0055475E">
          <w:delText>Register file</w:delText>
        </w:r>
        <w:r w:rsidDel="0055475E">
          <w:rPr>
            <w:rFonts w:hint="eastAsia"/>
          </w:rPr>
          <w:delText>을 사용한다.</w:delText>
        </w:r>
        <w:r w:rsidDel="0055475E">
          <w:delText xml:space="preserve"> </w:delText>
        </w:r>
        <w:r w:rsidDel="0055475E">
          <w:rPr>
            <w:rFonts w:hint="eastAsia"/>
          </w:rPr>
          <w:delText xml:space="preserve">이 </w:delText>
        </w:r>
        <w:r w:rsidDel="0055475E">
          <w:delText>Register</w:delText>
        </w:r>
      </w:del>
      <w:ins w:id="460" w:author="ryvius00" w:date="2020-11-05T14:33:00Z">
        <w:del w:id="461" w:author="Joonhwan Yi" w:date="2020-11-05T22:19:00Z">
          <w:r w:rsidR="0027167F" w:rsidDel="0055475E">
            <w:delText xml:space="preserve"> file</w:delText>
          </w:r>
        </w:del>
      </w:ins>
      <w:del w:id="462" w:author="Joonhwan Yi" w:date="2020-11-05T22:19:00Z">
        <w:r w:rsidDel="0055475E">
          <w:rPr>
            <w:rFonts w:hint="eastAsia"/>
          </w:rPr>
          <w:delText>들은</w:delText>
        </w:r>
      </w:del>
      <w:ins w:id="463" w:author="ryvius00" w:date="2020-11-05T14:33:00Z">
        <w:del w:id="464" w:author="Joonhwan Yi" w:date="2020-11-05T22:19:00Z">
          <w:r w:rsidR="0027167F" w:rsidDel="0055475E">
            <w:rPr>
              <w:rFonts w:hint="eastAsia"/>
            </w:rPr>
            <w:delText>은</w:delText>
          </w:r>
        </w:del>
      </w:ins>
      <w:del w:id="465" w:author="Joonhwan Yi" w:date="2020-11-05T22:19:00Z">
        <w:r w:rsidDel="0055475E">
          <w:rPr>
            <w:rFonts w:hint="eastAsia"/>
          </w:rPr>
          <w:delText xml:space="preserve"> 각각 </w:delText>
        </w:r>
        <w:r w:rsidDel="0055475E">
          <w:delText>Testbench</w:delText>
        </w:r>
        <w:r w:rsidDel="0055475E">
          <w:rPr>
            <w:rFonts w:hint="eastAsia"/>
          </w:rPr>
          <w:delText xml:space="preserve">로부터 </w:delText>
        </w:r>
        <w:r w:rsidDel="0055475E">
          <w:delText>Bus</w:delText>
        </w:r>
        <w:r w:rsidDel="0055475E">
          <w:rPr>
            <w:rFonts w:hint="eastAsia"/>
          </w:rPr>
          <w:delText xml:space="preserve">를 이용하여 </w:delText>
        </w:r>
        <w:r w:rsidDel="0055475E">
          <w:delText>data</w:delText>
        </w:r>
        <w:r w:rsidDel="0055475E">
          <w:rPr>
            <w:rFonts w:hint="eastAsia"/>
          </w:rPr>
          <w:delText>를 주고받을</w:delText>
        </w:r>
        <w:r w:rsidR="0083446E" w:rsidDel="0055475E">
          <w:rPr>
            <w:rFonts w:hint="eastAsia"/>
          </w:rPr>
          <w:delText xml:space="preserve"> </w:delText>
        </w:r>
        <w:r w:rsidDel="0055475E">
          <w:rPr>
            <w:rFonts w:hint="eastAsia"/>
          </w:rPr>
          <w:delText>수 있다.</w:delText>
        </w:r>
        <w:r w:rsidDel="0055475E">
          <w:delText xml:space="preserve"> </w:delText>
        </w:r>
        <w:r w:rsidDel="0055475E">
          <w:rPr>
            <w:rFonts w:hint="eastAsia"/>
          </w:rPr>
          <w:delText xml:space="preserve">각 </w:delText>
        </w:r>
        <w:r w:rsidDel="0055475E">
          <w:delText>Register</w:delText>
        </w:r>
      </w:del>
      <w:ins w:id="466" w:author="ryvius00" w:date="2020-11-05T14:33:00Z">
        <w:del w:id="467" w:author="Joonhwan Yi" w:date="2020-11-05T22:19:00Z">
          <w:r w:rsidR="0027167F" w:rsidDel="0055475E">
            <w:delText xml:space="preserve"> </w:delText>
          </w:r>
          <w:r w:rsidR="0027167F" w:rsidDel="0055475E">
            <w:rPr>
              <w:rFonts w:hint="eastAsia"/>
            </w:rPr>
            <w:delText>f</w:delText>
          </w:r>
          <w:r w:rsidR="0027167F" w:rsidDel="0055475E">
            <w:delText>i</w:delText>
          </w:r>
        </w:del>
      </w:ins>
      <w:ins w:id="468" w:author="ryvius00" w:date="2020-11-05T14:34:00Z">
        <w:del w:id="469" w:author="Joonhwan Yi" w:date="2020-11-05T22:19:00Z">
          <w:r w:rsidR="0027167F" w:rsidDel="0055475E">
            <w:delText>le</w:delText>
          </w:r>
        </w:del>
      </w:ins>
      <w:del w:id="470" w:author="Joonhwan Yi" w:date="2020-11-05T22:19:00Z">
        <w:r w:rsidDel="0055475E">
          <w:rPr>
            <w:rFonts w:hint="eastAsia"/>
          </w:rPr>
          <w:delText xml:space="preserve">의 </w:delText>
        </w:r>
        <w:r w:rsidDel="0055475E">
          <w:delText>base address</w:delText>
        </w:r>
        <w:r w:rsidDel="0055475E">
          <w:rPr>
            <w:rFonts w:hint="eastAsia"/>
          </w:rPr>
          <w:delText>는</w:delText>
        </w:r>
      </w:del>
      <w:ins w:id="471" w:author="ryvius00" w:date="2020-11-05T14:34:00Z">
        <w:del w:id="472" w:author="Joonhwan Yi" w:date="2020-11-05T22:19:00Z">
          <w:r w:rsidR="0027167F" w:rsidDel="0055475E">
            <w:rPr>
              <w:rFonts w:hint="eastAsia"/>
            </w:rPr>
            <w:delText>은</w:delText>
          </w:r>
        </w:del>
      </w:ins>
      <w:del w:id="473" w:author="Joonhwan Yi" w:date="2020-11-05T22:19:00Z">
        <w:r w:rsidDel="0055475E">
          <w:rPr>
            <w:rFonts w:hint="eastAsia"/>
          </w:rPr>
          <w:delText xml:space="preserve"> 다음과 같다.</w:delText>
        </w:r>
      </w:del>
      <w:ins w:id="474" w:author="Joonhwan Yi" w:date="2020-11-05T22:19:00Z">
        <w:r w:rsidR="0055475E">
          <w:rPr>
            <w:rFonts w:hint="eastAsia"/>
          </w:rPr>
          <w:t>M</w:t>
        </w:r>
        <w:r w:rsidR="0055475E">
          <w:t>P</w:t>
        </w:r>
        <w:r w:rsidR="0055475E">
          <w:rPr>
            <w:rFonts w:hint="eastAsia"/>
          </w:rPr>
          <w:t>는 아래 표에 보이는 바와 같</w:t>
        </w:r>
      </w:ins>
      <w:ins w:id="475" w:author="Joonhwan Yi" w:date="2020-11-05T22:20:00Z">
        <w:r w:rsidR="0055475E">
          <w:rPr>
            <w:rFonts w:hint="eastAsia"/>
          </w:rPr>
          <w:t xml:space="preserve">은 </w:t>
        </w:r>
        <w:r w:rsidR="0055475E">
          <w:t>register</w:t>
        </w:r>
        <w:r w:rsidR="0055475E">
          <w:rPr>
            <w:rFonts w:hint="eastAsia"/>
          </w:rPr>
          <w:t>를 가지고 있다.</w:t>
        </w:r>
        <w:r w:rsidR="0055475E">
          <w:t xml:space="preserve"> </w:t>
        </w:r>
        <w:r w:rsidR="0055475E">
          <w:rPr>
            <w:rFonts w:hint="eastAsia"/>
          </w:rPr>
          <w:t xml:space="preserve">이해를 돕기 위해 </w:t>
        </w:r>
        <w:r w:rsidR="0055475E">
          <w:t>register</w:t>
        </w:r>
        <w:r w:rsidR="0055475E">
          <w:rPr>
            <w:rFonts w:hint="eastAsia"/>
          </w:rPr>
          <w:t xml:space="preserve">들을 크게 </w:t>
        </w:r>
        <w:r w:rsidR="0055475E">
          <w:t>3</w:t>
        </w:r>
        <w:r w:rsidR="0055475E">
          <w:rPr>
            <w:rFonts w:hint="eastAsia"/>
          </w:rPr>
          <w:t xml:space="preserve">개의 </w:t>
        </w:r>
        <w:r w:rsidR="0055475E">
          <w:t>group</w:t>
        </w:r>
        <w:r w:rsidR="0055475E">
          <w:rPr>
            <w:rFonts w:hint="eastAsia"/>
          </w:rPr>
          <w:t>으로 나누어 설명한다.</w:t>
        </w:r>
        <w:r w:rsidR="0055475E">
          <w:t xml:space="preserve"> </w:t>
        </w:r>
      </w:ins>
    </w:p>
    <w:p w14:paraId="55A42C6D" w14:textId="25783CC5" w:rsidR="00BD599E" w:rsidRDefault="00BD599E">
      <w:pPr>
        <w:rPr>
          <w:moveTo w:id="476" w:author="Joonhwan Yi" w:date="2020-11-05T22:24:00Z"/>
        </w:rPr>
      </w:pPr>
      <w:moveToRangeStart w:id="477" w:author="Joonhwan Yi" w:date="2020-11-05T22:24:00Z" w:name="move55507485"/>
      <w:moveTo w:id="478" w:author="Joonhwan Yi" w:date="2020-11-05T22:24:00Z">
        <w:del w:id="479" w:author="Joonhwan Yi" w:date="2020-11-05T22:26:00Z">
          <w:r w:rsidDel="00BD599E">
            <w:rPr>
              <w:rFonts w:hint="eastAsia"/>
            </w:rPr>
            <w:delText>R</w:delText>
          </w:r>
          <w:r w:rsidDel="00BD599E">
            <w:delText>egister file</w:delText>
          </w:r>
          <w:r w:rsidDel="00BD599E">
            <w:rPr>
              <w:rFonts w:hint="eastAsia"/>
            </w:rPr>
            <w:delText xml:space="preserve">은 </w:delText>
          </w:r>
          <w:r w:rsidDel="00BD599E">
            <w:delText>3</w:delText>
          </w:r>
          <w:r w:rsidDel="00BD599E">
            <w:rPr>
              <w:rFonts w:hint="eastAsia"/>
            </w:rPr>
            <w:delText xml:space="preserve">가지의 </w:delText>
          </w:r>
          <w:r w:rsidDel="00BD599E">
            <w:delText>Register</w:delText>
          </w:r>
          <w:r w:rsidDel="00BD599E">
            <w:rPr>
              <w:rFonts w:hint="eastAsia"/>
            </w:rPr>
            <w:delText>로 구성되어 있다.</w:delText>
          </w:r>
        </w:del>
      </w:moveTo>
    </w:p>
    <w:p w14:paraId="1649449E" w14:textId="07BC0DFA" w:rsidR="00BD599E" w:rsidRDefault="00BD599E" w:rsidP="00BD599E">
      <w:pPr>
        <w:pStyle w:val="a4"/>
        <w:numPr>
          <w:ilvl w:val="0"/>
          <w:numId w:val="9"/>
        </w:numPr>
        <w:ind w:leftChars="515"/>
        <w:rPr>
          <w:moveTo w:id="480" w:author="Joonhwan Yi" w:date="2020-11-05T22:24:00Z"/>
        </w:rPr>
      </w:pPr>
      <w:moveTo w:id="481" w:author="Joonhwan Yi" w:date="2020-11-05T22:24:00Z">
        <w:r>
          <w:rPr>
            <w:rFonts w:hint="eastAsia"/>
          </w:rPr>
          <w:t>D</w:t>
        </w:r>
        <w:r>
          <w:t>ata</w:t>
        </w:r>
      </w:moveTo>
      <w:ins w:id="482" w:author="Joonhwan Yi" w:date="2020-11-05T22:24:00Z">
        <w:r>
          <w:t xml:space="preserve"> register</w:t>
        </w:r>
      </w:ins>
      <w:ins w:id="483" w:author="Joonhwan Yi" w:date="2020-11-05T22:25:00Z">
        <w:r>
          <w:t xml:space="preserve">s - </w:t>
        </w:r>
      </w:ins>
      <w:moveTo w:id="484" w:author="Joonhwan Yi" w:date="2020-11-05T22:24:00Z">
        <w:del w:id="485" w:author="Joonhwan Yi" w:date="2020-11-05T22:24:00Z">
          <w:r w:rsidDel="00BD599E">
            <w:rPr>
              <w:rFonts w:hint="eastAsia"/>
            </w:rPr>
            <w:delText xml:space="preserve">를 저장시키는 </w:delText>
          </w:r>
        </w:del>
        <w:r>
          <w:t>DATA_REG</w:t>
        </w:r>
      </w:moveTo>
      <w:ins w:id="486" w:author="Joonhwan Yi" w:date="2020-11-05T22:25:00Z">
        <w:r>
          <w:t xml:space="preserve"> = {R0, R</w:t>
        </w:r>
        <w:proofErr w:type="gramStart"/>
        <w:r>
          <w:t>1,…</w:t>
        </w:r>
        <w:proofErr w:type="gramEnd"/>
        <w:r>
          <w:t>, R9}</w:t>
        </w:r>
      </w:ins>
    </w:p>
    <w:p w14:paraId="13DA0DE9" w14:textId="02F246F6" w:rsidR="00BD599E" w:rsidRDefault="00BD599E" w:rsidP="00BD599E">
      <w:pPr>
        <w:pStyle w:val="a4"/>
        <w:numPr>
          <w:ilvl w:val="0"/>
          <w:numId w:val="9"/>
        </w:numPr>
        <w:ind w:leftChars="515"/>
        <w:rPr>
          <w:moveTo w:id="487" w:author="Joonhwan Yi" w:date="2020-11-05T22:24:00Z"/>
        </w:rPr>
      </w:pPr>
      <w:moveTo w:id="488" w:author="Joonhwan Yi" w:date="2020-11-05T22:24:00Z">
        <w:r>
          <w:rPr>
            <w:rFonts w:hint="eastAsia"/>
          </w:rPr>
          <w:t>I</w:t>
        </w:r>
        <w:r>
          <w:t>nstruction</w:t>
        </w:r>
        <w:del w:id="489" w:author="Joonhwan Yi" w:date="2020-11-05T22:25:00Z">
          <w:r w:rsidDel="00BD599E">
            <w:rPr>
              <w:rFonts w:hint="eastAsia"/>
            </w:rPr>
            <w:delText>을 저장시키는</w:delText>
          </w:r>
        </w:del>
      </w:moveTo>
      <w:ins w:id="490" w:author="Joonhwan Yi" w:date="2020-11-05T22:25:00Z">
        <w:r>
          <w:rPr>
            <w:rFonts w:hint="eastAsia"/>
          </w:rPr>
          <w:t xml:space="preserve"> </w:t>
        </w:r>
        <w:r>
          <w:t>registers -</w:t>
        </w:r>
      </w:ins>
      <w:moveTo w:id="491" w:author="Joonhwan Yi" w:date="2020-11-05T22:24:00Z">
        <w:r>
          <w:rPr>
            <w:rFonts w:hint="eastAsia"/>
          </w:rPr>
          <w:t xml:space="preserve"> </w:t>
        </w:r>
        <w:r>
          <w:t>INST_REG</w:t>
        </w:r>
      </w:moveTo>
      <w:ins w:id="492" w:author="Joonhwan Yi" w:date="2020-11-05T22:25:00Z">
        <w:r>
          <w:t xml:space="preserve"> = {I0, </w:t>
        </w:r>
      </w:ins>
      <w:ins w:id="493" w:author="Joonhwan Yi" w:date="2020-11-05T22:26:00Z">
        <w:r>
          <w:t>I</w:t>
        </w:r>
      </w:ins>
      <w:proofErr w:type="gramStart"/>
      <w:ins w:id="494" w:author="Joonhwan Yi" w:date="2020-11-05T22:25:00Z">
        <w:r>
          <w:t>1,…</w:t>
        </w:r>
        <w:proofErr w:type="gramEnd"/>
        <w:r>
          <w:t xml:space="preserve">, </w:t>
        </w:r>
      </w:ins>
      <w:ins w:id="495" w:author="Joonhwan Yi" w:date="2020-11-05T22:26:00Z">
        <w:r>
          <w:t>I</w:t>
        </w:r>
      </w:ins>
      <w:ins w:id="496" w:author="Joonhwan Yi" w:date="2020-11-05T22:25:00Z">
        <w:r>
          <w:t>9}</w:t>
        </w:r>
      </w:ins>
    </w:p>
    <w:p w14:paraId="2F545313" w14:textId="0C61532D" w:rsidR="00BD599E" w:rsidDel="00BD599E" w:rsidRDefault="00BD599E" w:rsidP="00BD599E">
      <w:pPr>
        <w:pStyle w:val="a4"/>
        <w:numPr>
          <w:ilvl w:val="0"/>
          <w:numId w:val="9"/>
        </w:numPr>
        <w:ind w:leftChars="0"/>
        <w:rPr>
          <w:del w:id="497" w:author="Joonhwan Yi" w:date="2020-11-05T22:26:00Z"/>
          <w:moveTo w:id="498" w:author="Joonhwan Yi" w:date="2020-11-05T22:24:00Z"/>
        </w:rPr>
      </w:pPr>
      <w:moveTo w:id="499" w:author="Joonhwan Yi" w:date="2020-11-05T22:24:00Z">
        <w:r>
          <w:t xml:space="preserve">Interrupt </w:t>
        </w:r>
        <w:r>
          <w:rPr>
            <w:rFonts w:hint="eastAsia"/>
          </w:rPr>
          <w:t xml:space="preserve">정보 및 </w:t>
        </w:r>
        <w:proofErr w:type="spellStart"/>
        <w:r>
          <w:t>Op_start</w:t>
        </w:r>
        <w:proofErr w:type="spellEnd"/>
        <w:r>
          <w:rPr>
            <w:rFonts w:hint="eastAsia"/>
          </w:rPr>
          <w:t>신호를 저장시키는</w:t>
        </w:r>
      </w:moveTo>
      <w:ins w:id="500" w:author="Joonhwan Yi" w:date="2020-11-05T22:27:00Z">
        <w:r>
          <w:rPr>
            <w:rFonts w:hint="eastAsia"/>
          </w:rPr>
          <w:t xml:space="preserve"> </w:t>
        </w:r>
        <w:r>
          <w:t>control</w:t>
        </w:r>
      </w:ins>
      <w:moveTo w:id="501" w:author="Joonhwan Yi" w:date="2020-11-05T22:24:00Z">
        <w:r>
          <w:rPr>
            <w:rFonts w:hint="eastAsia"/>
          </w:rPr>
          <w:t xml:space="preserve"> </w:t>
        </w:r>
      </w:moveTo>
      <w:ins w:id="502" w:author="Joonhwan Yi" w:date="2020-11-05T22:26:00Z">
        <w:r>
          <w:t xml:space="preserve">registers - </w:t>
        </w:r>
      </w:ins>
      <w:moveTo w:id="503" w:author="Joonhwan Yi" w:date="2020-11-05T22:24:00Z">
        <w:r>
          <w:t>CONT_REG</w:t>
        </w:r>
      </w:moveTo>
    </w:p>
    <w:moveToRangeEnd w:id="477"/>
    <w:p w14:paraId="61A9CB1B" w14:textId="0F7F222F" w:rsidR="0027167F" w:rsidRDefault="0027167F">
      <w:pPr>
        <w:pStyle w:val="a4"/>
        <w:numPr>
          <w:ilvl w:val="0"/>
          <w:numId w:val="9"/>
        </w:numPr>
        <w:ind w:leftChars="0"/>
        <w:rPr>
          <w:ins w:id="504" w:author="ryvius00" w:date="2020-11-05T14:34:00Z"/>
        </w:rPr>
        <w:pPrChange w:id="505" w:author="Joonhwan Yi" w:date="2020-11-05T22:26:00Z">
          <w:pPr/>
        </w:pPrChange>
      </w:pPr>
    </w:p>
    <w:p w14:paraId="111CAA49" w14:textId="665E260D" w:rsidR="00540150" w:rsidRDefault="00540150" w:rsidP="00540150">
      <w:pPr>
        <w:rPr>
          <w:sz w:val="18"/>
          <w:szCs w:val="20"/>
        </w:rPr>
      </w:pPr>
      <w:del w:id="506" w:author="ryvius00" w:date="2020-11-05T14:34:00Z">
        <w:r w:rsidDel="0027167F">
          <w:rPr>
            <w:rFonts w:hint="eastAsia"/>
            <w:sz w:val="18"/>
            <w:szCs w:val="20"/>
          </w:rPr>
          <w:delText xml:space="preserve">전체 시스템의 </w:delText>
        </w:r>
        <w:r w:rsidDel="0027167F">
          <w:rPr>
            <w:sz w:val="18"/>
            <w:szCs w:val="20"/>
          </w:rPr>
          <w:delText>memory map</w:delText>
        </w:r>
        <w:r w:rsidDel="0027167F">
          <w:rPr>
            <w:rFonts w:hint="eastAsia"/>
            <w:sz w:val="18"/>
            <w:szCs w:val="20"/>
          </w:rPr>
          <w:delText xml:space="preserve">은 </w:delText>
        </w:r>
        <w:r w:rsidDel="0027167F">
          <w:rPr>
            <w:sz w:val="18"/>
            <w:szCs w:val="20"/>
          </w:rPr>
          <w:delText xml:space="preserve">Table </w:delText>
        </w:r>
      </w:del>
      <w:del w:id="507" w:author="ryvius00" w:date="2020-11-05T14:31:00Z">
        <w:r w:rsidDel="0027167F">
          <w:rPr>
            <w:sz w:val="18"/>
            <w:szCs w:val="20"/>
          </w:rPr>
          <w:delText>2</w:delText>
        </w:r>
      </w:del>
      <w:del w:id="508" w:author="ryvius00" w:date="2020-11-05T14:34:00Z">
        <w:r w:rsidDel="0027167F">
          <w:rPr>
            <w:rFonts w:hint="eastAsia"/>
            <w:sz w:val="18"/>
            <w:szCs w:val="20"/>
          </w:rPr>
          <w:delText>와 같다</w:delText>
        </w:r>
      </w:del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  <w:tblPrChange w:id="509" w:author="ryvius00" w:date="2020-11-05T14:19:00Z">
          <w:tblPr>
            <w:tblStyle w:val="a3"/>
            <w:tblW w:w="9067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55"/>
        <w:gridCol w:w="2835"/>
        <w:gridCol w:w="708"/>
        <w:gridCol w:w="1134"/>
        <w:gridCol w:w="2835"/>
        <w:tblGridChange w:id="510">
          <w:tblGrid>
            <w:gridCol w:w="1555"/>
            <w:gridCol w:w="674"/>
            <w:gridCol w:w="2161"/>
            <w:gridCol w:w="975"/>
            <w:gridCol w:w="1152"/>
            <w:gridCol w:w="1257"/>
            <w:gridCol w:w="1293"/>
          </w:tblGrid>
        </w:tblGridChange>
      </w:tblGrid>
      <w:tr w:rsidR="00F3487C" w:rsidRPr="00B54D7F" w:rsidDel="00B54D7F" w14:paraId="33210226" w14:textId="2DF5836F" w:rsidTr="00F3487C">
        <w:trPr>
          <w:jc w:val="center"/>
          <w:del w:id="511" w:author="김봉효" w:date="2020-11-09T12:46:00Z"/>
          <w:trPrChange w:id="512" w:author="ryvius00" w:date="2020-11-05T14:19:00Z">
            <w:trPr>
              <w:jc w:val="center"/>
            </w:trPr>
          </w:trPrChange>
        </w:trPr>
        <w:tc>
          <w:tcPr>
            <w:tcW w:w="1555" w:type="dxa"/>
            <w:vAlign w:val="center"/>
            <w:tcPrChange w:id="513" w:author="ryvius00" w:date="2020-11-05T14:19:00Z">
              <w:tcPr>
                <w:tcW w:w="1555" w:type="dxa"/>
                <w:vAlign w:val="center"/>
              </w:tcPr>
            </w:tcPrChange>
          </w:tcPr>
          <w:p w14:paraId="5F30DBBC" w14:textId="1051CDCB" w:rsidR="00F3487C" w:rsidRPr="00B54D7F" w:rsidDel="00B54D7F" w:rsidRDefault="00F3487C" w:rsidP="00C13AFC">
            <w:pPr>
              <w:jc w:val="center"/>
              <w:rPr>
                <w:del w:id="514" w:author="김봉효" w:date="2020-11-09T12:46:00Z"/>
              </w:rPr>
            </w:pPr>
            <w:ins w:id="515" w:author="ryvius00" w:date="2020-11-05T14:18:00Z">
              <w:del w:id="516" w:author="김봉효" w:date="2020-11-09T12:46:00Z">
                <w:r w:rsidRPr="00B54D7F" w:rsidDel="00B54D7F">
                  <w:delText>Register</w:delText>
                </w:r>
              </w:del>
            </w:ins>
          </w:p>
        </w:tc>
        <w:tc>
          <w:tcPr>
            <w:tcW w:w="2835" w:type="dxa"/>
            <w:tcPrChange w:id="517" w:author="ryvius00" w:date="2020-11-05T14:19:00Z">
              <w:tcPr>
                <w:tcW w:w="2835" w:type="dxa"/>
                <w:gridSpan w:val="2"/>
              </w:tcPr>
            </w:tcPrChange>
          </w:tcPr>
          <w:p w14:paraId="706AB37B" w14:textId="2F4E4AA7" w:rsidR="00F3487C" w:rsidRPr="00B54D7F" w:rsidDel="00B54D7F" w:rsidRDefault="00F3487C" w:rsidP="00C13AFC">
            <w:pPr>
              <w:jc w:val="center"/>
              <w:rPr>
                <w:del w:id="518" w:author="김봉효" w:date="2020-11-09T12:46:00Z"/>
              </w:rPr>
            </w:pPr>
            <w:del w:id="519" w:author="김봉효" w:date="2020-11-09T12:46:00Z">
              <w:r w:rsidRPr="00B54D7F" w:rsidDel="00B54D7F">
                <w:delText>Base Address</w:delText>
              </w:r>
            </w:del>
            <w:ins w:id="520" w:author="ryvius00" w:date="2020-11-05T14:19:00Z">
              <w:del w:id="521" w:author="김봉효" w:date="2020-11-09T12:46:00Z">
                <w:r w:rsidRPr="00B54D7F" w:rsidDel="00B54D7F">
                  <w:delText>Offset Address</w:delText>
                </w:r>
              </w:del>
            </w:ins>
          </w:p>
        </w:tc>
        <w:tc>
          <w:tcPr>
            <w:tcW w:w="708" w:type="dxa"/>
            <w:tcPrChange w:id="522" w:author="ryvius00" w:date="2020-11-05T14:19:00Z">
              <w:tcPr>
                <w:tcW w:w="2127" w:type="dxa"/>
                <w:gridSpan w:val="2"/>
              </w:tcPr>
            </w:tcPrChange>
          </w:tcPr>
          <w:p w14:paraId="48745D02" w14:textId="48CB45F8" w:rsidR="00F3487C" w:rsidRPr="00B54D7F" w:rsidDel="00B54D7F" w:rsidRDefault="00F3487C" w:rsidP="00C13AFC">
            <w:pPr>
              <w:jc w:val="center"/>
              <w:rPr>
                <w:del w:id="523" w:author="김봉효" w:date="2020-11-09T12:46:00Z"/>
              </w:rPr>
            </w:pPr>
            <w:del w:id="524" w:author="김봉효" w:date="2020-11-09T12:46:00Z">
              <w:r w:rsidRPr="00B54D7F" w:rsidDel="00B54D7F">
                <w:delText>Offset</w:delText>
              </w:r>
            </w:del>
            <w:ins w:id="525" w:author="ryvius00" w:date="2020-11-05T14:06:00Z">
              <w:del w:id="526" w:author="김봉효" w:date="2020-11-09T12:46:00Z">
                <w:r w:rsidRPr="00B54D7F" w:rsidDel="00B54D7F">
                  <w:delText>R/W</w:delText>
                </w:r>
              </w:del>
            </w:ins>
          </w:p>
        </w:tc>
        <w:tc>
          <w:tcPr>
            <w:tcW w:w="1134" w:type="dxa"/>
            <w:tcPrChange w:id="527" w:author="ryvius00" w:date="2020-11-05T14:19:00Z">
              <w:tcPr>
                <w:tcW w:w="1257" w:type="dxa"/>
              </w:tcPr>
            </w:tcPrChange>
          </w:tcPr>
          <w:p w14:paraId="4AFD2548" w14:textId="61EC05A2" w:rsidR="00F3487C" w:rsidRPr="00B54D7F" w:rsidDel="00B54D7F" w:rsidRDefault="00F3487C" w:rsidP="00C13AFC">
            <w:pPr>
              <w:jc w:val="center"/>
              <w:rPr>
                <w:del w:id="528" w:author="김봉효" w:date="2020-11-09T12:46:00Z"/>
              </w:rPr>
            </w:pPr>
            <w:commentRangeStart w:id="529"/>
            <w:ins w:id="530" w:author="ryvius00" w:date="2020-11-05T14:12:00Z">
              <w:del w:id="531" w:author="김봉효" w:date="2020-11-09T12:46:00Z">
                <w:r w:rsidRPr="00B54D7F" w:rsidDel="00B54D7F">
                  <w:delText>Bit width</w:delText>
                </w:r>
              </w:del>
            </w:ins>
            <w:commentRangeEnd w:id="529"/>
            <w:del w:id="532" w:author="김봉효" w:date="2020-11-09T12:46:00Z">
              <w:r w:rsidR="00DD4F25" w:rsidRPr="00B54D7F" w:rsidDel="00B54D7F">
                <w:rPr>
                  <w:rPrChange w:id="533" w:author="김봉효" w:date="2020-11-09T12:46:00Z">
                    <w:rPr>
                      <w:rStyle w:val="a8"/>
                    </w:rPr>
                  </w:rPrChange>
                </w:rPr>
                <w:commentReference w:id="529"/>
              </w:r>
            </w:del>
          </w:p>
        </w:tc>
        <w:tc>
          <w:tcPr>
            <w:tcW w:w="2835" w:type="dxa"/>
            <w:tcPrChange w:id="534" w:author="ryvius00" w:date="2020-11-05T14:19:00Z">
              <w:tcPr>
                <w:tcW w:w="1293" w:type="dxa"/>
              </w:tcPr>
            </w:tcPrChange>
          </w:tcPr>
          <w:p w14:paraId="5642E7E7" w14:textId="7582975B" w:rsidR="00F3487C" w:rsidRPr="00B54D7F" w:rsidDel="00B54D7F" w:rsidRDefault="00F3487C" w:rsidP="00C13AFC">
            <w:pPr>
              <w:jc w:val="center"/>
              <w:rPr>
                <w:del w:id="535" w:author="김봉효" w:date="2020-11-09T12:46:00Z"/>
              </w:rPr>
            </w:pPr>
            <w:ins w:id="536" w:author="ryvius00" w:date="2020-11-05T14:16:00Z">
              <w:del w:id="537" w:author="김봉효" w:date="2020-11-09T12:46:00Z">
                <w:r w:rsidRPr="00B54D7F" w:rsidDel="00B54D7F">
                  <w:delText>Description</w:delText>
                </w:r>
              </w:del>
            </w:ins>
          </w:p>
        </w:tc>
      </w:tr>
      <w:tr w:rsidR="00F3487C" w:rsidRPr="00B54D7F" w:rsidDel="00B54D7F" w14:paraId="5D0BDE96" w14:textId="7B73B537" w:rsidTr="00F3487C">
        <w:trPr>
          <w:jc w:val="center"/>
          <w:del w:id="538" w:author="김봉효" w:date="2020-11-09T12:46:00Z"/>
          <w:trPrChange w:id="539" w:author="ryvius00" w:date="2020-11-05T14:19:00Z">
            <w:trPr>
              <w:jc w:val="center"/>
            </w:trPr>
          </w:trPrChange>
        </w:trPr>
        <w:tc>
          <w:tcPr>
            <w:tcW w:w="1555" w:type="dxa"/>
            <w:tcPrChange w:id="540" w:author="ryvius00" w:date="2020-11-05T14:19:00Z">
              <w:tcPr>
                <w:tcW w:w="2229" w:type="dxa"/>
                <w:gridSpan w:val="2"/>
              </w:tcPr>
            </w:tcPrChange>
          </w:tcPr>
          <w:p w14:paraId="145C3F47" w14:textId="1F67A8E7" w:rsidR="00F3487C" w:rsidRPr="00B54D7F" w:rsidDel="00B54D7F" w:rsidRDefault="00F3487C" w:rsidP="00C13AFC">
            <w:pPr>
              <w:rPr>
                <w:del w:id="541" w:author="김봉효" w:date="2020-11-09T12:46:00Z"/>
                <w:rPrChange w:id="542" w:author="김봉효" w:date="2020-11-09T12:46:00Z">
                  <w:rPr>
                    <w:del w:id="543" w:author="김봉효" w:date="2020-11-09T12:46:00Z"/>
                    <w:color w:val="000000" w:themeColor="text1"/>
                  </w:rPr>
                </w:rPrChange>
              </w:rPr>
            </w:pPr>
            <w:del w:id="544" w:author="김봉효" w:date="2020-11-09T12:46:00Z">
              <w:r w:rsidRPr="00B54D7F" w:rsidDel="00B54D7F">
                <w:rPr>
                  <w:rPrChange w:id="545" w:author="김봉효" w:date="2020-11-09T12:46:00Z">
                    <w:rPr>
                      <w:color w:val="000000" w:themeColor="text1"/>
                    </w:rPr>
                  </w:rPrChange>
                </w:rPr>
                <w:delText>DATA_REG</w:delText>
              </w:r>
            </w:del>
          </w:p>
        </w:tc>
        <w:tc>
          <w:tcPr>
            <w:tcW w:w="2835" w:type="dxa"/>
            <w:tcPrChange w:id="546" w:author="ryvius00" w:date="2020-11-05T14:19:00Z">
              <w:tcPr>
                <w:tcW w:w="3136" w:type="dxa"/>
                <w:gridSpan w:val="2"/>
              </w:tcPr>
            </w:tcPrChange>
          </w:tcPr>
          <w:p w14:paraId="31F4479B" w14:textId="78C3D198" w:rsidR="00F3487C" w:rsidRPr="00B54D7F" w:rsidDel="00B54D7F" w:rsidRDefault="00F3487C" w:rsidP="00C13AFC">
            <w:pPr>
              <w:jc w:val="center"/>
              <w:rPr>
                <w:del w:id="547" w:author="김봉효" w:date="2020-11-09T12:46:00Z"/>
                <w:rPrChange w:id="548" w:author="김봉효" w:date="2020-11-09T12:46:00Z">
                  <w:rPr>
                    <w:del w:id="549" w:author="김봉효" w:date="2020-11-09T12:46:00Z"/>
                    <w:color w:val="000000" w:themeColor="text1"/>
                  </w:rPr>
                </w:rPrChange>
              </w:rPr>
            </w:pPr>
            <w:del w:id="550" w:author="김봉효" w:date="2020-11-09T12:46:00Z">
              <w:r w:rsidRPr="00B54D7F" w:rsidDel="00B54D7F">
                <w:rPr>
                  <w:rPrChange w:id="551" w:author="김봉효" w:date="2020-11-09T12:46:00Z">
                    <w:rPr>
                      <w:color w:val="000000" w:themeColor="text1"/>
                    </w:rPr>
                  </w:rPrChange>
                </w:rPr>
                <w:delText>0x0000_00</w:delText>
              </w:r>
            </w:del>
            <w:ins w:id="552" w:author="ryvius00" w:date="2020-11-05T13:36:00Z">
              <w:del w:id="553" w:author="김봉효" w:date="2020-11-09T12:46:00Z">
                <w:r w:rsidRPr="00B54D7F" w:rsidDel="00B54D7F">
                  <w:rPr>
                    <w:rPrChange w:id="554" w:author="김봉효" w:date="2020-11-09T12:46:00Z">
                      <w:rPr>
                        <w:color w:val="000000" w:themeColor="text1"/>
                      </w:rPr>
                    </w:rPrChange>
                  </w:rPr>
                  <w:delText>01~0x0000_000A</w:delText>
                </w:r>
              </w:del>
            </w:ins>
            <w:del w:id="555" w:author="김봉효" w:date="2020-11-09T12:46:00Z">
              <w:r w:rsidRPr="00B54D7F" w:rsidDel="00B54D7F">
                <w:rPr>
                  <w:rPrChange w:id="556" w:author="김봉효" w:date="2020-11-09T12:46:00Z">
                    <w:rPr>
                      <w:color w:val="000000" w:themeColor="text1"/>
                    </w:rPr>
                  </w:rPrChange>
                </w:rPr>
                <w:delText>01</w:delText>
              </w:r>
            </w:del>
          </w:p>
        </w:tc>
        <w:tc>
          <w:tcPr>
            <w:tcW w:w="708" w:type="dxa"/>
            <w:tcPrChange w:id="557" w:author="ryvius00" w:date="2020-11-05T14:19:00Z">
              <w:tcPr>
                <w:tcW w:w="1152" w:type="dxa"/>
              </w:tcPr>
            </w:tcPrChange>
          </w:tcPr>
          <w:p w14:paraId="036BE3B9" w14:textId="23798C04" w:rsidR="00F3487C" w:rsidRPr="00B54D7F" w:rsidDel="00B54D7F" w:rsidRDefault="00F3487C" w:rsidP="00C13AFC">
            <w:pPr>
              <w:jc w:val="center"/>
              <w:rPr>
                <w:del w:id="558" w:author="김봉효" w:date="2020-11-09T12:46:00Z"/>
                <w:rPrChange w:id="559" w:author="김봉효" w:date="2020-11-09T12:46:00Z">
                  <w:rPr>
                    <w:del w:id="560" w:author="김봉효" w:date="2020-11-09T12:46:00Z"/>
                    <w:color w:val="000000" w:themeColor="text1"/>
                  </w:rPr>
                </w:rPrChange>
              </w:rPr>
            </w:pPr>
            <w:del w:id="561" w:author="김봉효" w:date="2020-11-09T12:46:00Z">
              <w:r w:rsidRPr="00B54D7F" w:rsidDel="00B54D7F">
                <w:rPr>
                  <w:rPrChange w:id="562" w:author="김봉효" w:date="2020-11-09T12:46:00Z">
                    <w:rPr>
                      <w:color w:val="000000" w:themeColor="text1"/>
                    </w:rPr>
                  </w:rPrChange>
                </w:rPr>
                <w:delText>0x01 ~ 0x0A</w:delText>
              </w:r>
            </w:del>
            <w:ins w:id="563" w:author="ryvius00" w:date="2020-11-05T14:09:00Z">
              <w:del w:id="564" w:author="김봉효" w:date="2020-11-09T12:46:00Z">
                <w:r w:rsidRPr="00B54D7F" w:rsidDel="00B54D7F">
                  <w:rPr>
                    <w:rPrChange w:id="565" w:author="김봉효" w:date="2020-11-09T12:46:00Z">
                      <w:rPr>
                        <w:color w:val="000000" w:themeColor="text1"/>
                      </w:rPr>
                    </w:rPrChange>
                  </w:rPr>
                  <w:delText>R/W</w:delText>
                </w:r>
              </w:del>
            </w:ins>
          </w:p>
        </w:tc>
        <w:tc>
          <w:tcPr>
            <w:tcW w:w="1134" w:type="dxa"/>
            <w:tcPrChange w:id="566" w:author="ryvius00" w:date="2020-11-05T14:19:00Z">
              <w:tcPr>
                <w:tcW w:w="1257" w:type="dxa"/>
              </w:tcPr>
            </w:tcPrChange>
          </w:tcPr>
          <w:p w14:paraId="544AD51A" w14:textId="16FCC77E" w:rsidR="00F3487C" w:rsidRPr="00B54D7F" w:rsidDel="00B54D7F" w:rsidRDefault="00F3487C" w:rsidP="00C13AFC">
            <w:pPr>
              <w:jc w:val="center"/>
              <w:rPr>
                <w:del w:id="567" w:author="김봉효" w:date="2020-11-09T12:46:00Z"/>
                <w:rPrChange w:id="568" w:author="김봉효" w:date="2020-11-09T12:46:00Z">
                  <w:rPr>
                    <w:del w:id="569" w:author="김봉효" w:date="2020-11-09T12:46:00Z"/>
                    <w:color w:val="000000" w:themeColor="text1"/>
                  </w:rPr>
                </w:rPrChange>
              </w:rPr>
            </w:pPr>
            <w:ins w:id="570" w:author="ryvius00" w:date="2020-11-05T14:18:00Z">
              <w:del w:id="571" w:author="김봉효" w:date="2020-11-09T12:46:00Z">
                <w:r w:rsidRPr="00B54D7F" w:rsidDel="00B54D7F">
                  <w:rPr>
                    <w:rPrChange w:id="572" w:author="김봉효" w:date="2020-11-09T12:46:00Z">
                      <w:rPr>
                        <w:color w:val="000000" w:themeColor="text1"/>
                      </w:rPr>
                    </w:rPrChange>
                  </w:rPr>
                  <w:delText>64</w:delText>
                </w:r>
              </w:del>
            </w:ins>
          </w:p>
        </w:tc>
        <w:tc>
          <w:tcPr>
            <w:tcW w:w="2835" w:type="dxa"/>
            <w:tcPrChange w:id="573" w:author="ryvius00" w:date="2020-11-05T14:19:00Z">
              <w:tcPr>
                <w:tcW w:w="1293" w:type="dxa"/>
              </w:tcPr>
            </w:tcPrChange>
          </w:tcPr>
          <w:p w14:paraId="01A8612F" w14:textId="416FDCBA" w:rsidR="00F3487C" w:rsidRPr="00B54D7F" w:rsidDel="00B54D7F" w:rsidRDefault="00AD1041" w:rsidP="00C13AFC">
            <w:pPr>
              <w:jc w:val="center"/>
              <w:rPr>
                <w:del w:id="574" w:author="김봉효" w:date="2020-11-09T12:46:00Z"/>
                <w:rPrChange w:id="575" w:author="김봉효" w:date="2020-11-09T12:46:00Z">
                  <w:rPr>
                    <w:del w:id="576" w:author="김봉효" w:date="2020-11-09T12:46:00Z"/>
                    <w:color w:val="000000" w:themeColor="text1"/>
                  </w:rPr>
                </w:rPrChange>
              </w:rPr>
            </w:pPr>
            <w:ins w:id="577" w:author="ryvius00" w:date="2020-11-05T14:20:00Z">
              <w:del w:id="578" w:author="김봉효" w:date="2020-11-09T12:46:00Z">
                <w:r w:rsidRPr="00B54D7F" w:rsidDel="00B54D7F">
                  <w:rPr>
                    <w:rPrChange w:id="579" w:author="김봉효" w:date="2020-11-09T12:46:00Z">
                      <w:rPr>
                        <w:color w:val="000000" w:themeColor="text1"/>
                      </w:rPr>
                    </w:rPrChange>
                  </w:rPr>
                  <w:delText>Data register</w:delText>
                </w:r>
              </w:del>
            </w:ins>
          </w:p>
        </w:tc>
      </w:tr>
      <w:tr w:rsidR="00F3487C" w:rsidRPr="00B54D7F" w:rsidDel="00B54D7F" w14:paraId="524B647A" w14:textId="1E49346B" w:rsidTr="00F3487C">
        <w:trPr>
          <w:jc w:val="center"/>
          <w:del w:id="580" w:author="김봉효" w:date="2020-11-09T12:46:00Z"/>
          <w:trPrChange w:id="581" w:author="ryvius00" w:date="2020-11-05T14:19:00Z">
            <w:trPr>
              <w:jc w:val="center"/>
            </w:trPr>
          </w:trPrChange>
        </w:trPr>
        <w:tc>
          <w:tcPr>
            <w:tcW w:w="1555" w:type="dxa"/>
            <w:tcPrChange w:id="582" w:author="ryvius00" w:date="2020-11-05T14:19:00Z">
              <w:tcPr>
                <w:tcW w:w="2229" w:type="dxa"/>
                <w:gridSpan w:val="2"/>
              </w:tcPr>
            </w:tcPrChange>
          </w:tcPr>
          <w:p w14:paraId="2B670B0B" w14:textId="121D794F" w:rsidR="00F3487C" w:rsidRPr="00B54D7F" w:rsidDel="00B54D7F" w:rsidRDefault="00F3487C" w:rsidP="00C13AFC">
            <w:pPr>
              <w:rPr>
                <w:del w:id="583" w:author="김봉효" w:date="2020-11-09T12:46:00Z"/>
                <w:rPrChange w:id="584" w:author="김봉효" w:date="2020-11-09T12:46:00Z">
                  <w:rPr>
                    <w:del w:id="585" w:author="김봉효" w:date="2020-11-09T12:46:00Z"/>
                    <w:color w:val="000000" w:themeColor="text1"/>
                  </w:rPr>
                </w:rPrChange>
              </w:rPr>
            </w:pPr>
            <w:del w:id="586" w:author="김봉효" w:date="2020-11-09T12:46:00Z">
              <w:r w:rsidRPr="00B54D7F" w:rsidDel="00B54D7F">
                <w:rPr>
                  <w:rPrChange w:id="587" w:author="김봉효" w:date="2020-11-09T12:46:00Z">
                    <w:rPr>
                      <w:color w:val="000000" w:themeColor="text1"/>
                    </w:rPr>
                  </w:rPrChange>
                </w:rPr>
                <w:delText>INST_REG</w:delText>
              </w:r>
            </w:del>
          </w:p>
        </w:tc>
        <w:tc>
          <w:tcPr>
            <w:tcW w:w="2835" w:type="dxa"/>
            <w:tcPrChange w:id="588" w:author="ryvius00" w:date="2020-11-05T14:19:00Z">
              <w:tcPr>
                <w:tcW w:w="3136" w:type="dxa"/>
                <w:gridSpan w:val="2"/>
              </w:tcPr>
            </w:tcPrChange>
          </w:tcPr>
          <w:p w14:paraId="2B1F63B6" w14:textId="721C1025" w:rsidR="00F3487C" w:rsidRPr="00B54D7F" w:rsidDel="00B54D7F" w:rsidRDefault="00F3487C" w:rsidP="00C13AFC">
            <w:pPr>
              <w:jc w:val="center"/>
              <w:rPr>
                <w:del w:id="589" w:author="김봉효" w:date="2020-11-09T12:46:00Z"/>
                <w:rPrChange w:id="590" w:author="김봉효" w:date="2020-11-09T12:46:00Z">
                  <w:rPr>
                    <w:del w:id="591" w:author="김봉효" w:date="2020-11-09T12:46:00Z"/>
                    <w:color w:val="000000" w:themeColor="text1"/>
                  </w:rPr>
                </w:rPrChange>
              </w:rPr>
            </w:pPr>
            <w:del w:id="592" w:author="김봉효" w:date="2020-11-09T12:46:00Z">
              <w:r w:rsidRPr="00B54D7F" w:rsidDel="00B54D7F">
                <w:rPr>
                  <w:rPrChange w:id="593" w:author="김봉효" w:date="2020-11-09T12:46:00Z">
                    <w:rPr>
                      <w:color w:val="000000" w:themeColor="text1"/>
                    </w:rPr>
                  </w:rPrChange>
                </w:rPr>
                <w:delText>0x0000_00</w:delText>
              </w:r>
            </w:del>
            <w:ins w:id="594" w:author="ryvius00" w:date="2020-11-05T14:01:00Z">
              <w:del w:id="595" w:author="김봉효" w:date="2020-11-09T12:46:00Z">
                <w:r w:rsidRPr="00B54D7F" w:rsidDel="00B54D7F">
                  <w:rPr>
                    <w:rPrChange w:id="596" w:author="김봉효" w:date="2020-11-09T12:46:00Z">
                      <w:rPr>
                        <w:color w:val="000000" w:themeColor="text1"/>
                      </w:rPr>
                    </w:rPrChange>
                  </w:rPr>
                  <w:delText>11</w:delText>
                </w:r>
              </w:del>
            </w:ins>
            <w:ins w:id="597" w:author="ryvius00" w:date="2020-11-05T13:37:00Z">
              <w:del w:id="598" w:author="김봉효" w:date="2020-11-09T12:46:00Z">
                <w:r w:rsidRPr="00B54D7F" w:rsidDel="00B54D7F">
                  <w:rPr>
                    <w:rPrChange w:id="599" w:author="김봉효" w:date="2020-11-09T12:46:00Z">
                      <w:rPr>
                        <w:color w:val="000000" w:themeColor="text1"/>
                      </w:rPr>
                    </w:rPrChange>
                  </w:rPr>
                  <w:delText>~0x0000_00</w:delText>
                </w:r>
              </w:del>
            </w:ins>
            <w:ins w:id="600" w:author="ryvius00" w:date="2020-11-05T14:17:00Z">
              <w:del w:id="601" w:author="김봉효" w:date="2020-11-09T12:46:00Z">
                <w:r w:rsidRPr="00B54D7F" w:rsidDel="00B54D7F">
                  <w:rPr>
                    <w:rPrChange w:id="602" w:author="김봉효" w:date="2020-11-09T12:46:00Z">
                      <w:rPr>
                        <w:color w:val="000000" w:themeColor="text1"/>
                      </w:rPr>
                    </w:rPrChange>
                  </w:rPr>
                  <w:delText>1</w:delText>
                </w:r>
              </w:del>
            </w:ins>
            <w:del w:id="603" w:author="김봉효" w:date="2020-11-09T12:46:00Z">
              <w:r w:rsidRPr="00B54D7F" w:rsidDel="00B54D7F">
                <w:rPr>
                  <w:rPrChange w:id="604" w:author="김봉효" w:date="2020-11-09T12:46:00Z">
                    <w:rPr>
                      <w:color w:val="000000" w:themeColor="text1"/>
                    </w:rPr>
                  </w:rPrChange>
                </w:rPr>
                <w:delText>10</w:delText>
              </w:r>
            </w:del>
            <w:ins w:id="605" w:author="ryvius00" w:date="2020-11-05T14:01:00Z">
              <w:del w:id="606" w:author="김봉효" w:date="2020-11-09T12:46:00Z">
                <w:r w:rsidRPr="00B54D7F" w:rsidDel="00B54D7F">
                  <w:rPr>
                    <w:rPrChange w:id="607" w:author="김봉효" w:date="2020-11-09T12:46:00Z">
                      <w:rPr>
                        <w:color w:val="000000" w:themeColor="text1"/>
                      </w:rPr>
                    </w:rPrChange>
                  </w:rPr>
                  <w:delText>A</w:delText>
                </w:r>
              </w:del>
            </w:ins>
          </w:p>
        </w:tc>
        <w:tc>
          <w:tcPr>
            <w:tcW w:w="708" w:type="dxa"/>
            <w:tcPrChange w:id="608" w:author="ryvius00" w:date="2020-11-05T14:19:00Z">
              <w:tcPr>
                <w:tcW w:w="1152" w:type="dxa"/>
              </w:tcPr>
            </w:tcPrChange>
          </w:tcPr>
          <w:p w14:paraId="6E41183A" w14:textId="092C0B33" w:rsidR="00F3487C" w:rsidRPr="00B54D7F" w:rsidDel="00B54D7F" w:rsidRDefault="00F3487C" w:rsidP="00C13AFC">
            <w:pPr>
              <w:jc w:val="center"/>
              <w:rPr>
                <w:del w:id="609" w:author="김봉효" w:date="2020-11-09T12:46:00Z"/>
                <w:rPrChange w:id="610" w:author="김봉효" w:date="2020-11-09T12:46:00Z">
                  <w:rPr>
                    <w:del w:id="611" w:author="김봉효" w:date="2020-11-09T12:46:00Z"/>
                    <w:color w:val="000000" w:themeColor="text1"/>
                  </w:rPr>
                </w:rPrChange>
              </w:rPr>
            </w:pPr>
            <w:del w:id="612" w:author="김봉효" w:date="2020-11-09T12:46:00Z">
              <w:r w:rsidRPr="00B54D7F" w:rsidDel="00B54D7F">
                <w:rPr>
                  <w:rPrChange w:id="613" w:author="김봉효" w:date="2020-11-09T12:46:00Z">
                    <w:rPr>
                      <w:color w:val="000000" w:themeColor="text1"/>
                    </w:rPr>
                  </w:rPrChange>
                </w:rPr>
                <w:delText>0x01 ~ 0x0A</w:delText>
              </w:r>
            </w:del>
            <w:ins w:id="614" w:author="ryvius00" w:date="2020-11-05T14:09:00Z">
              <w:del w:id="615" w:author="김봉효" w:date="2020-11-09T12:46:00Z">
                <w:r w:rsidRPr="00B54D7F" w:rsidDel="00B54D7F">
                  <w:rPr>
                    <w:rPrChange w:id="616" w:author="김봉효" w:date="2020-11-09T12:46:00Z">
                      <w:rPr>
                        <w:color w:val="000000" w:themeColor="text1"/>
                      </w:rPr>
                    </w:rPrChange>
                  </w:rPr>
                  <w:delText>W</w:delText>
                </w:r>
              </w:del>
            </w:ins>
          </w:p>
        </w:tc>
        <w:tc>
          <w:tcPr>
            <w:tcW w:w="1134" w:type="dxa"/>
            <w:tcPrChange w:id="617" w:author="ryvius00" w:date="2020-11-05T14:19:00Z">
              <w:tcPr>
                <w:tcW w:w="1257" w:type="dxa"/>
              </w:tcPr>
            </w:tcPrChange>
          </w:tcPr>
          <w:p w14:paraId="473E4E89" w14:textId="6120E671" w:rsidR="00F3487C" w:rsidRPr="00B54D7F" w:rsidDel="00B54D7F" w:rsidRDefault="00F3487C" w:rsidP="00C13AFC">
            <w:pPr>
              <w:jc w:val="center"/>
              <w:rPr>
                <w:del w:id="618" w:author="김봉효" w:date="2020-11-09T12:46:00Z"/>
                <w:rPrChange w:id="619" w:author="김봉효" w:date="2020-11-09T12:46:00Z">
                  <w:rPr>
                    <w:del w:id="620" w:author="김봉효" w:date="2020-11-09T12:46:00Z"/>
                    <w:color w:val="000000" w:themeColor="text1"/>
                  </w:rPr>
                </w:rPrChange>
              </w:rPr>
            </w:pPr>
            <w:ins w:id="621" w:author="ryvius00" w:date="2020-11-05T14:18:00Z">
              <w:del w:id="622" w:author="김봉효" w:date="2020-11-09T12:46:00Z">
                <w:r w:rsidRPr="00B54D7F" w:rsidDel="00B54D7F">
                  <w:rPr>
                    <w:rPrChange w:id="623" w:author="김봉효" w:date="2020-11-09T12:46:00Z">
                      <w:rPr>
                        <w:color w:val="000000" w:themeColor="text1"/>
                      </w:rPr>
                    </w:rPrChange>
                  </w:rPr>
                  <w:delText>16</w:delText>
                </w:r>
              </w:del>
            </w:ins>
          </w:p>
        </w:tc>
        <w:tc>
          <w:tcPr>
            <w:tcW w:w="2835" w:type="dxa"/>
            <w:tcPrChange w:id="624" w:author="ryvius00" w:date="2020-11-05T14:19:00Z">
              <w:tcPr>
                <w:tcW w:w="1293" w:type="dxa"/>
              </w:tcPr>
            </w:tcPrChange>
          </w:tcPr>
          <w:p w14:paraId="5AE5E6CF" w14:textId="7030E189" w:rsidR="00F3487C" w:rsidRPr="00B54D7F" w:rsidDel="00B54D7F" w:rsidRDefault="00F3487C" w:rsidP="00C13AFC">
            <w:pPr>
              <w:jc w:val="center"/>
              <w:rPr>
                <w:del w:id="625" w:author="김봉효" w:date="2020-11-09T12:46:00Z"/>
                <w:rPrChange w:id="626" w:author="김봉효" w:date="2020-11-09T12:46:00Z">
                  <w:rPr>
                    <w:del w:id="627" w:author="김봉효" w:date="2020-11-09T12:46:00Z"/>
                    <w:color w:val="000000" w:themeColor="text1"/>
                  </w:rPr>
                </w:rPrChange>
              </w:rPr>
            </w:pPr>
            <w:ins w:id="628" w:author="ryvius00" w:date="2020-11-05T14:19:00Z">
              <w:del w:id="629" w:author="김봉효" w:date="2020-11-09T12:46:00Z">
                <w:r w:rsidRPr="00B54D7F" w:rsidDel="00B54D7F">
                  <w:rPr>
                    <w:rPrChange w:id="630" w:author="김봉효" w:date="2020-11-09T12:46:00Z">
                      <w:rPr>
                        <w:color w:val="000000" w:themeColor="text1"/>
                      </w:rPr>
                    </w:rPrChange>
                  </w:rPr>
                  <w:delText>Instruction</w:delText>
                </w:r>
              </w:del>
            </w:ins>
            <w:ins w:id="631" w:author="ryvius00" w:date="2020-11-05T14:20:00Z">
              <w:del w:id="632" w:author="김봉효" w:date="2020-11-09T12:46:00Z">
                <w:r w:rsidR="00AD1041" w:rsidRPr="00B54D7F" w:rsidDel="00B54D7F">
                  <w:rPr>
                    <w:rPrChange w:id="633" w:author="김봉효" w:date="2020-11-09T12:46:00Z">
                      <w:rPr>
                        <w:color w:val="000000" w:themeColor="text1"/>
                      </w:rPr>
                    </w:rPrChange>
                  </w:rPr>
                  <w:delText xml:space="preserve"> store register</w:delText>
                </w:r>
              </w:del>
            </w:ins>
          </w:p>
        </w:tc>
      </w:tr>
      <w:tr w:rsidR="00F3487C" w:rsidRPr="00B54D7F" w:rsidDel="00B54D7F" w14:paraId="5E16E382" w14:textId="56621735" w:rsidTr="00F3487C">
        <w:trPr>
          <w:jc w:val="center"/>
          <w:del w:id="634" w:author="김봉효" w:date="2020-11-09T12:46:00Z"/>
          <w:trPrChange w:id="635" w:author="ryvius00" w:date="2020-11-05T14:19:00Z">
            <w:trPr>
              <w:jc w:val="center"/>
            </w:trPr>
          </w:trPrChange>
        </w:trPr>
        <w:tc>
          <w:tcPr>
            <w:tcW w:w="1555" w:type="dxa"/>
            <w:tcPrChange w:id="636" w:author="ryvius00" w:date="2020-11-05T14:19:00Z">
              <w:tcPr>
                <w:tcW w:w="2229" w:type="dxa"/>
                <w:gridSpan w:val="2"/>
              </w:tcPr>
            </w:tcPrChange>
          </w:tcPr>
          <w:p w14:paraId="315A7C74" w14:textId="291C4BCF" w:rsidR="00F3487C" w:rsidRPr="00B54D7F" w:rsidDel="00B54D7F" w:rsidRDefault="00F3487C" w:rsidP="00C13AFC">
            <w:pPr>
              <w:rPr>
                <w:del w:id="637" w:author="김봉효" w:date="2020-11-09T12:46:00Z"/>
                <w:rPrChange w:id="638" w:author="김봉효" w:date="2020-11-09T12:46:00Z">
                  <w:rPr>
                    <w:del w:id="639" w:author="김봉효" w:date="2020-11-09T12:46:00Z"/>
                    <w:color w:val="000000" w:themeColor="text1"/>
                  </w:rPr>
                </w:rPrChange>
              </w:rPr>
            </w:pPr>
            <w:del w:id="640" w:author="김봉효" w:date="2020-11-09T12:46:00Z">
              <w:r w:rsidRPr="00B54D7F" w:rsidDel="00B54D7F">
                <w:rPr>
                  <w:rPrChange w:id="641" w:author="김봉효" w:date="2020-11-09T12:46:00Z">
                    <w:rPr>
                      <w:color w:val="000000" w:themeColor="text1"/>
                    </w:rPr>
                  </w:rPrChange>
                </w:rPr>
                <w:delText>INTERRUPT</w:delText>
              </w:r>
            </w:del>
            <w:ins w:id="642" w:author="ryvius00" w:date="2020-11-05T13:34:00Z">
              <w:del w:id="643" w:author="김봉효" w:date="2020-11-09T12:46:00Z">
                <w:r w:rsidRPr="00B54D7F" w:rsidDel="00B54D7F">
                  <w:rPr>
                    <w:rPrChange w:id="644" w:author="김봉효" w:date="2020-11-09T12:46:00Z">
                      <w:rPr>
                        <w:color w:val="000000" w:themeColor="text1"/>
                      </w:rPr>
                    </w:rPrChange>
                  </w:rPr>
                  <w:delText>CONT</w:delText>
                </w:r>
              </w:del>
            </w:ins>
            <w:del w:id="645" w:author="김봉효" w:date="2020-11-09T12:46:00Z">
              <w:r w:rsidRPr="00B54D7F" w:rsidDel="00B54D7F">
                <w:rPr>
                  <w:rPrChange w:id="646" w:author="김봉효" w:date="2020-11-09T12:46:00Z">
                    <w:rPr>
                      <w:color w:val="000000" w:themeColor="text1"/>
                    </w:rPr>
                  </w:rPrChange>
                </w:rPr>
                <w:delText>_REG</w:delText>
              </w:r>
            </w:del>
          </w:p>
        </w:tc>
        <w:tc>
          <w:tcPr>
            <w:tcW w:w="2835" w:type="dxa"/>
            <w:tcPrChange w:id="647" w:author="ryvius00" w:date="2020-11-05T14:19:00Z">
              <w:tcPr>
                <w:tcW w:w="3136" w:type="dxa"/>
                <w:gridSpan w:val="2"/>
              </w:tcPr>
            </w:tcPrChange>
          </w:tcPr>
          <w:p w14:paraId="776549B3" w14:textId="015999C5" w:rsidR="00F3487C" w:rsidRPr="00B54D7F" w:rsidDel="00B54D7F" w:rsidRDefault="00F3487C" w:rsidP="00C13AFC">
            <w:pPr>
              <w:jc w:val="center"/>
              <w:rPr>
                <w:del w:id="648" w:author="김봉효" w:date="2020-11-09T12:46:00Z"/>
                <w:rPrChange w:id="649" w:author="김봉효" w:date="2020-11-09T12:46:00Z">
                  <w:rPr>
                    <w:del w:id="650" w:author="김봉효" w:date="2020-11-09T12:46:00Z"/>
                    <w:color w:val="000000" w:themeColor="text1"/>
                  </w:rPr>
                </w:rPrChange>
              </w:rPr>
            </w:pPr>
            <w:del w:id="651" w:author="김봉효" w:date="2020-11-09T12:46:00Z">
              <w:r w:rsidRPr="00B54D7F" w:rsidDel="00B54D7F">
                <w:rPr>
                  <w:rPrChange w:id="652" w:author="김봉효" w:date="2020-11-09T12:46:00Z">
                    <w:rPr>
                      <w:color w:val="000000" w:themeColor="text1"/>
                    </w:rPr>
                  </w:rPrChange>
                </w:rPr>
                <w:delText>0x0000_</w:delText>
              </w:r>
            </w:del>
            <w:ins w:id="653" w:author="ryvius00" w:date="2020-11-05T14:02:00Z">
              <w:del w:id="654" w:author="김봉효" w:date="2020-11-09T12:46:00Z">
                <w:r w:rsidRPr="00B54D7F" w:rsidDel="00B54D7F">
                  <w:rPr>
                    <w:rPrChange w:id="655" w:author="김봉효" w:date="2020-11-09T12:46:00Z">
                      <w:rPr>
                        <w:color w:val="000000" w:themeColor="text1"/>
                      </w:rPr>
                    </w:rPrChange>
                  </w:rPr>
                  <w:delText>0021</w:delText>
                </w:r>
              </w:del>
            </w:ins>
            <w:del w:id="656" w:author="김봉효" w:date="2020-11-09T12:46:00Z">
              <w:r w:rsidRPr="00B54D7F" w:rsidDel="00B54D7F">
                <w:rPr>
                  <w:rPrChange w:id="657" w:author="김봉효" w:date="2020-11-09T12:46:00Z">
                    <w:rPr>
                      <w:color w:val="000000" w:themeColor="text1"/>
                    </w:rPr>
                  </w:rPrChange>
                </w:rPr>
                <w:delText>0100</w:delText>
              </w:r>
            </w:del>
            <w:ins w:id="658" w:author="ryvius00" w:date="2020-11-05T14:01:00Z">
              <w:del w:id="659" w:author="김봉효" w:date="2020-11-09T12:46:00Z">
                <w:r w:rsidRPr="00B54D7F" w:rsidDel="00B54D7F">
                  <w:rPr>
                    <w:rPrChange w:id="660" w:author="김봉효" w:date="2020-11-09T12:46:00Z">
                      <w:rPr>
                        <w:color w:val="000000" w:themeColor="text1"/>
                      </w:rPr>
                    </w:rPrChange>
                  </w:rPr>
                  <w:delText>~</w:delText>
                </w:r>
              </w:del>
            </w:ins>
            <w:ins w:id="661" w:author="ryvius00" w:date="2020-11-05T14:02:00Z">
              <w:del w:id="662" w:author="김봉효" w:date="2020-11-09T12:46:00Z">
                <w:r w:rsidRPr="00B54D7F" w:rsidDel="00B54D7F">
                  <w:rPr>
                    <w:rPrChange w:id="663" w:author="김봉효" w:date="2020-11-09T12:46:00Z">
                      <w:rPr>
                        <w:color w:val="000000" w:themeColor="text1"/>
                      </w:rPr>
                    </w:rPrChange>
                  </w:rPr>
                  <w:delText>0x0000_0023</w:delText>
                </w:r>
              </w:del>
            </w:ins>
          </w:p>
        </w:tc>
        <w:tc>
          <w:tcPr>
            <w:tcW w:w="708" w:type="dxa"/>
            <w:tcPrChange w:id="664" w:author="ryvius00" w:date="2020-11-05T14:19:00Z">
              <w:tcPr>
                <w:tcW w:w="1152" w:type="dxa"/>
              </w:tcPr>
            </w:tcPrChange>
          </w:tcPr>
          <w:p w14:paraId="03C956E3" w14:textId="42CB3BA5" w:rsidR="00F3487C" w:rsidRPr="00B54D7F" w:rsidDel="00B54D7F" w:rsidRDefault="00F3487C" w:rsidP="00C13AFC">
            <w:pPr>
              <w:jc w:val="center"/>
              <w:rPr>
                <w:del w:id="665" w:author="김봉효" w:date="2020-11-09T12:46:00Z"/>
                <w:rPrChange w:id="666" w:author="김봉효" w:date="2020-11-09T12:46:00Z">
                  <w:rPr>
                    <w:del w:id="667" w:author="김봉효" w:date="2020-11-09T12:46:00Z"/>
                    <w:color w:val="000000" w:themeColor="text1"/>
                  </w:rPr>
                </w:rPrChange>
              </w:rPr>
            </w:pPr>
            <w:ins w:id="668" w:author="ryvius00" w:date="2020-11-05T14:17:00Z">
              <w:del w:id="669" w:author="김봉효" w:date="2020-11-09T12:46:00Z">
                <w:r w:rsidRPr="00B54D7F" w:rsidDel="00B54D7F">
                  <w:rPr>
                    <w:rPrChange w:id="670" w:author="김봉효" w:date="2020-11-09T12:46:00Z">
                      <w:rPr>
                        <w:color w:val="000000" w:themeColor="text1"/>
                      </w:rPr>
                    </w:rPrChange>
                  </w:rPr>
                  <w:delText>W</w:delText>
                </w:r>
              </w:del>
            </w:ins>
            <w:del w:id="671" w:author="김봉효" w:date="2020-11-09T12:46:00Z">
              <w:r w:rsidRPr="00B54D7F" w:rsidDel="00B54D7F">
                <w:rPr>
                  <w:rPrChange w:id="672" w:author="김봉효" w:date="2020-11-09T12:46:00Z">
                    <w:rPr>
                      <w:color w:val="000000" w:themeColor="text1"/>
                    </w:rPr>
                  </w:rPrChange>
                </w:rPr>
                <w:delText>0x01 ~ 0x03</w:delText>
              </w:r>
            </w:del>
          </w:p>
        </w:tc>
        <w:tc>
          <w:tcPr>
            <w:tcW w:w="1134" w:type="dxa"/>
            <w:tcPrChange w:id="673" w:author="ryvius00" w:date="2020-11-05T14:19:00Z">
              <w:tcPr>
                <w:tcW w:w="1257" w:type="dxa"/>
              </w:tcPr>
            </w:tcPrChange>
          </w:tcPr>
          <w:p w14:paraId="0A3783DA" w14:textId="0A006425" w:rsidR="00F3487C" w:rsidRPr="00B54D7F" w:rsidDel="00B54D7F" w:rsidRDefault="00F3487C" w:rsidP="00C13AFC">
            <w:pPr>
              <w:jc w:val="center"/>
              <w:rPr>
                <w:del w:id="674" w:author="김봉효" w:date="2020-11-09T12:46:00Z"/>
                <w:rPrChange w:id="675" w:author="김봉효" w:date="2020-11-09T12:46:00Z">
                  <w:rPr>
                    <w:del w:id="676" w:author="김봉효" w:date="2020-11-09T12:46:00Z"/>
                    <w:color w:val="000000" w:themeColor="text1"/>
                  </w:rPr>
                </w:rPrChange>
              </w:rPr>
            </w:pPr>
            <w:ins w:id="677" w:author="ryvius00" w:date="2020-11-05T14:19:00Z">
              <w:del w:id="678" w:author="김봉효" w:date="2020-11-09T12:46:00Z">
                <w:r w:rsidRPr="00B54D7F" w:rsidDel="00B54D7F">
                  <w:rPr>
                    <w:rPrChange w:id="679" w:author="김봉효" w:date="2020-11-09T12:46:00Z">
                      <w:rPr>
                        <w:color w:val="000000" w:themeColor="text1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2835" w:type="dxa"/>
            <w:tcPrChange w:id="680" w:author="ryvius00" w:date="2020-11-05T14:19:00Z">
              <w:tcPr>
                <w:tcW w:w="1293" w:type="dxa"/>
              </w:tcPr>
            </w:tcPrChange>
          </w:tcPr>
          <w:p w14:paraId="3288A1D6" w14:textId="688877A0" w:rsidR="00F3487C" w:rsidRPr="00B54D7F" w:rsidDel="00B54D7F" w:rsidRDefault="00AD1041" w:rsidP="00C13AFC">
            <w:pPr>
              <w:jc w:val="center"/>
              <w:rPr>
                <w:del w:id="681" w:author="김봉효" w:date="2020-11-09T12:46:00Z"/>
                <w:rPrChange w:id="682" w:author="김봉효" w:date="2020-11-09T12:46:00Z">
                  <w:rPr>
                    <w:del w:id="683" w:author="김봉효" w:date="2020-11-09T12:46:00Z"/>
                    <w:color w:val="000000" w:themeColor="text1"/>
                  </w:rPr>
                </w:rPrChange>
              </w:rPr>
            </w:pPr>
            <w:ins w:id="684" w:author="ryvius00" w:date="2020-11-05T14:20:00Z">
              <w:del w:id="685" w:author="김봉효" w:date="2020-11-09T12:46:00Z">
                <w:r w:rsidRPr="00B54D7F" w:rsidDel="00B54D7F">
                  <w:rPr>
                    <w:rPrChange w:id="686" w:author="김봉효" w:date="2020-11-09T12:46:00Z">
                      <w:rPr>
                        <w:color w:val="000000" w:themeColor="text1"/>
                      </w:rPr>
                    </w:rPrChange>
                  </w:rPr>
                  <w:delText>Control register</w:delText>
                </w:r>
              </w:del>
            </w:ins>
          </w:p>
        </w:tc>
      </w:tr>
    </w:tbl>
    <w:p w14:paraId="2B630752" w14:textId="66CA5981" w:rsidR="00540150" w:rsidDel="00B54D7F" w:rsidRDefault="00540150" w:rsidP="009A31B0">
      <w:pPr>
        <w:rPr>
          <w:del w:id="687" w:author="김봉효" w:date="2020-11-09T12:46:00Z"/>
          <w:sz w:val="18"/>
          <w:szCs w:val="20"/>
        </w:rPr>
      </w:pPr>
      <w:del w:id="688" w:author="김봉효" w:date="2020-11-09T12:46:00Z">
        <w:r w:rsidRPr="00C83879" w:rsidDel="00B54D7F">
          <w:rPr>
            <w:sz w:val="18"/>
            <w:szCs w:val="20"/>
          </w:rPr>
          <w:delText xml:space="preserve">Table </w:delText>
        </w:r>
        <w:r w:rsidDel="00B54D7F">
          <w:rPr>
            <w:sz w:val="18"/>
            <w:szCs w:val="20"/>
          </w:rPr>
          <w:delText>1</w:delText>
        </w:r>
      </w:del>
      <w:ins w:id="689" w:author="ryvius00" w:date="2020-11-05T13:36:00Z">
        <w:del w:id="690" w:author="김봉효" w:date="2020-11-09T12:46:00Z">
          <w:r w:rsidR="008C5CEE" w:rsidDel="00B54D7F">
            <w:rPr>
              <w:sz w:val="18"/>
              <w:szCs w:val="20"/>
            </w:rPr>
            <w:delText>4</w:delText>
          </w:r>
        </w:del>
      </w:ins>
      <w:del w:id="691" w:author="김봉효" w:date="2020-11-09T12:46:00Z">
        <w:r w:rsidRPr="00C83879" w:rsidDel="00B54D7F">
          <w:rPr>
            <w:sz w:val="18"/>
            <w:szCs w:val="20"/>
          </w:rPr>
          <w:delText xml:space="preserve">. </w:delText>
        </w:r>
        <w:r w:rsidDel="00B54D7F">
          <w:rPr>
            <w:sz w:val="18"/>
            <w:szCs w:val="20"/>
          </w:rPr>
          <w:delText>Memory</w:delText>
        </w:r>
      </w:del>
      <w:ins w:id="692" w:author="ryvius00" w:date="2020-11-05T14:34:00Z">
        <w:del w:id="693" w:author="김봉효" w:date="2020-11-09T12:46:00Z">
          <w:r w:rsidR="0027167F" w:rsidDel="00B54D7F">
            <w:rPr>
              <w:rFonts w:hint="eastAsia"/>
              <w:sz w:val="18"/>
              <w:szCs w:val="20"/>
            </w:rPr>
            <w:delText>R</w:delText>
          </w:r>
          <w:r w:rsidR="0027167F" w:rsidDel="00B54D7F">
            <w:rPr>
              <w:sz w:val="18"/>
              <w:szCs w:val="20"/>
            </w:rPr>
            <w:delText>egister</w:delText>
          </w:r>
        </w:del>
      </w:ins>
      <w:del w:id="694" w:author="김봉효" w:date="2020-11-09T12:46:00Z">
        <w:r w:rsidDel="00B54D7F">
          <w:rPr>
            <w:sz w:val="18"/>
            <w:szCs w:val="20"/>
          </w:rPr>
          <w:delText xml:space="preserve"> Map</w:delText>
        </w:r>
      </w:del>
      <w:ins w:id="695" w:author="Joonhwan Yi" w:date="2020-11-05T22:18:00Z">
        <w:del w:id="696" w:author="김봉효" w:date="2020-11-09T12:46:00Z">
          <w:r w:rsidR="0055475E" w:rsidRPr="0055475E" w:rsidDel="00B54D7F">
            <w:rPr>
              <w:color w:val="FF0000"/>
              <w:sz w:val="18"/>
              <w:szCs w:val="20"/>
              <w:rPrChange w:id="697" w:author="Joonhwan Yi" w:date="2020-11-05T22:19:00Z">
                <w:rPr>
                  <w:sz w:val="18"/>
                  <w:szCs w:val="20"/>
                </w:rPr>
              </w:rPrChange>
            </w:rPr>
            <w:delText xml:space="preserve"> {</w:delText>
          </w:r>
          <w:r w:rsidR="0055475E" w:rsidRPr="0055475E" w:rsidDel="00B54D7F">
            <w:rPr>
              <w:rFonts w:hint="eastAsia"/>
              <w:color w:val="FF0000"/>
              <w:sz w:val="18"/>
              <w:szCs w:val="20"/>
              <w:rPrChange w:id="698" w:author="Joonhwan Yi" w:date="2020-11-05T22:19:00Z">
                <w:rPr>
                  <w:rFonts w:hint="eastAsia"/>
                  <w:sz w:val="18"/>
                  <w:szCs w:val="20"/>
                </w:rPr>
              </w:rPrChange>
            </w:rPr>
            <w:delText>아래</w:delText>
          </w:r>
          <w:r w:rsidR="0055475E" w:rsidRPr="0055475E" w:rsidDel="00B54D7F">
            <w:rPr>
              <w:color w:val="FF0000"/>
              <w:sz w:val="18"/>
              <w:szCs w:val="20"/>
              <w:rPrChange w:id="699" w:author="Joonhwan Yi" w:date="2020-11-05T22:19:00Z">
                <w:rPr>
                  <w:sz w:val="18"/>
                  <w:szCs w:val="20"/>
                </w:rPr>
              </w:rPrChange>
            </w:rPr>
            <w:delText xml:space="preserve"> </w:delText>
          </w:r>
          <w:r w:rsidR="0055475E" w:rsidRPr="0055475E" w:rsidDel="00B54D7F">
            <w:rPr>
              <w:rFonts w:hint="eastAsia"/>
              <w:color w:val="FF0000"/>
              <w:sz w:val="18"/>
              <w:szCs w:val="20"/>
              <w:rPrChange w:id="700" w:author="Joonhwan Yi" w:date="2020-11-05T22:19:00Z">
                <w:rPr>
                  <w:rFonts w:hint="eastAsia"/>
                  <w:sz w:val="18"/>
                  <w:szCs w:val="20"/>
                </w:rPr>
              </w:rPrChange>
            </w:rPr>
            <w:delText>표로</w:delText>
          </w:r>
          <w:r w:rsidR="0055475E" w:rsidRPr="0055475E" w:rsidDel="00B54D7F">
            <w:rPr>
              <w:color w:val="FF0000"/>
              <w:sz w:val="18"/>
              <w:szCs w:val="20"/>
              <w:rPrChange w:id="701" w:author="Joonhwan Yi" w:date="2020-11-05T22:19:00Z">
                <w:rPr>
                  <w:sz w:val="18"/>
                  <w:szCs w:val="20"/>
                </w:rPr>
              </w:rPrChange>
            </w:rPr>
            <w:delText xml:space="preserve"> </w:delText>
          </w:r>
          <w:r w:rsidR="0055475E" w:rsidRPr="0055475E" w:rsidDel="00B54D7F">
            <w:rPr>
              <w:rFonts w:hint="eastAsia"/>
              <w:color w:val="FF0000"/>
              <w:sz w:val="18"/>
              <w:szCs w:val="20"/>
              <w:rPrChange w:id="702" w:author="Joonhwan Yi" w:date="2020-11-05T22:19:00Z">
                <w:rPr>
                  <w:rFonts w:hint="eastAsia"/>
                  <w:sz w:val="18"/>
                  <w:szCs w:val="20"/>
                </w:rPr>
              </w:rPrChange>
            </w:rPr>
            <w:delText>대체하면</w:delText>
          </w:r>
          <w:r w:rsidR="0055475E" w:rsidRPr="0055475E" w:rsidDel="00B54D7F">
            <w:rPr>
              <w:color w:val="FF0000"/>
              <w:sz w:val="18"/>
              <w:szCs w:val="20"/>
              <w:rPrChange w:id="703" w:author="Joonhwan Yi" w:date="2020-11-05T22:19:00Z">
                <w:rPr>
                  <w:sz w:val="18"/>
                  <w:szCs w:val="20"/>
                </w:rPr>
              </w:rPrChange>
            </w:rPr>
            <w:delText xml:space="preserve"> </w:delText>
          </w:r>
          <w:r w:rsidR="0055475E" w:rsidRPr="0055475E" w:rsidDel="00B54D7F">
            <w:rPr>
              <w:rFonts w:hint="eastAsia"/>
              <w:color w:val="FF0000"/>
              <w:sz w:val="18"/>
              <w:szCs w:val="20"/>
              <w:rPrChange w:id="704" w:author="Joonhwan Yi" w:date="2020-11-05T22:19:00Z">
                <w:rPr>
                  <w:rFonts w:hint="eastAsia"/>
                  <w:sz w:val="18"/>
                  <w:szCs w:val="20"/>
                </w:rPr>
              </w:rPrChange>
            </w:rPr>
            <w:delText>좋겠습니다</w:delText>
          </w:r>
          <w:r w:rsidR="0055475E" w:rsidRPr="0055475E" w:rsidDel="00B54D7F">
            <w:rPr>
              <w:color w:val="FF0000"/>
              <w:sz w:val="18"/>
              <w:szCs w:val="20"/>
              <w:rPrChange w:id="705" w:author="Joonhwan Yi" w:date="2020-11-05T22:19:00Z">
                <w:rPr>
                  <w:sz w:val="18"/>
                  <w:szCs w:val="20"/>
                </w:rPr>
              </w:rPrChange>
            </w:rPr>
            <w:delText>.}</w:delText>
          </w:r>
        </w:del>
      </w:ins>
    </w:p>
    <w:p w14:paraId="767A207C" w14:textId="6C29E192" w:rsidR="00D60A48" w:rsidDel="00B54D7F" w:rsidRDefault="00D60A48" w:rsidP="009A31B0">
      <w:pPr>
        <w:rPr>
          <w:ins w:id="706" w:author="Joonhwan Yi" w:date="2020-11-05T21:55:00Z"/>
          <w:del w:id="707" w:author="김봉효" w:date="2020-11-09T12:47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6"/>
        <w:gridCol w:w="1239"/>
        <w:gridCol w:w="1334"/>
        <w:gridCol w:w="1410"/>
        <w:gridCol w:w="718"/>
        <w:gridCol w:w="3109"/>
      </w:tblGrid>
      <w:tr w:rsidR="007E1A3C" w14:paraId="0B6C5919" w14:textId="77777777" w:rsidTr="00B54D7F">
        <w:trPr>
          <w:ins w:id="708" w:author="Joonhwan Yi" w:date="2020-11-05T21:56:00Z"/>
        </w:trPr>
        <w:tc>
          <w:tcPr>
            <w:tcW w:w="1206" w:type="dxa"/>
          </w:tcPr>
          <w:p w14:paraId="45FB13D1" w14:textId="656D467A" w:rsidR="00DD4F25" w:rsidRDefault="00DD4F25" w:rsidP="009A31B0">
            <w:pPr>
              <w:rPr>
                <w:ins w:id="709" w:author="Joonhwan Yi" w:date="2020-11-05T21:56:00Z"/>
              </w:rPr>
            </w:pPr>
            <w:ins w:id="710" w:author="Joonhwan Yi" w:date="2020-11-05T21:56:00Z">
              <w:r>
                <w:rPr>
                  <w:rFonts w:hint="eastAsia"/>
                </w:rPr>
                <w:t>Group</w:t>
              </w:r>
            </w:ins>
          </w:p>
        </w:tc>
        <w:tc>
          <w:tcPr>
            <w:tcW w:w="1239" w:type="dxa"/>
          </w:tcPr>
          <w:p w14:paraId="4C340B0C" w14:textId="602C9D01" w:rsidR="00DD4F25" w:rsidRDefault="00DD4F25" w:rsidP="009A31B0">
            <w:pPr>
              <w:rPr>
                <w:ins w:id="711" w:author="Joonhwan Yi" w:date="2020-11-05T21:56:00Z"/>
              </w:rPr>
            </w:pPr>
            <w:ins w:id="712" w:author="Joonhwan Yi" w:date="2020-11-05T21:56:00Z">
              <w:r>
                <w:rPr>
                  <w:rFonts w:hint="eastAsia"/>
                </w:rPr>
                <w:t>Register name</w:t>
              </w:r>
            </w:ins>
          </w:p>
        </w:tc>
        <w:tc>
          <w:tcPr>
            <w:tcW w:w="1334" w:type="dxa"/>
          </w:tcPr>
          <w:p w14:paraId="0398A833" w14:textId="34A730FC" w:rsidR="00DD4F25" w:rsidRDefault="00DD4F25" w:rsidP="009A31B0">
            <w:pPr>
              <w:rPr>
                <w:ins w:id="713" w:author="Joonhwan Yi" w:date="2020-11-05T21:56:00Z"/>
              </w:rPr>
            </w:pPr>
            <w:ins w:id="714" w:author="Joonhwan Yi" w:date="2020-11-05T21:56:00Z">
              <w:r>
                <w:rPr>
                  <w:rFonts w:hint="eastAsia"/>
                </w:rPr>
                <w:t>Offset</w:t>
              </w:r>
            </w:ins>
          </w:p>
        </w:tc>
        <w:tc>
          <w:tcPr>
            <w:tcW w:w="1410" w:type="dxa"/>
          </w:tcPr>
          <w:p w14:paraId="12796207" w14:textId="053FE309" w:rsidR="00DD4F25" w:rsidRDefault="00DD4F25" w:rsidP="009A31B0">
            <w:pPr>
              <w:rPr>
                <w:ins w:id="715" w:author="Joonhwan Yi" w:date="2020-11-05T21:56:00Z"/>
              </w:rPr>
            </w:pPr>
            <w:ins w:id="716" w:author="Joonhwan Yi" w:date="2020-11-05T21:56:00Z">
              <w:r>
                <w:rPr>
                  <w:rFonts w:hint="eastAsia"/>
                </w:rPr>
                <w:t xml:space="preserve">Readable </w:t>
              </w:r>
            </w:ins>
            <w:ins w:id="717" w:author="Joonhwan Yi" w:date="2020-11-05T21:59:00Z">
              <w:r>
                <w:t xml:space="preserve">(R) </w:t>
              </w:r>
            </w:ins>
            <w:ins w:id="718" w:author="Joonhwan Yi" w:date="2020-11-05T21:56:00Z">
              <w:r>
                <w:rPr>
                  <w:rFonts w:hint="eastAsia"/>
                </w:rPr>
                <w:t>or writable</w:t>
              </w:r>
            </w:ins>
            <w:ins w:id="719" w:author="Joonhwan Yi" w:date="2020-11-05T21:59:00Z">
              <w:r>
                <w:t xml:space="preserve"> (W)</w:t>
              </w:r>
            </w:ins>
          </w:p>
        </w:tc>
        <w:tc>
          <w:tcPr>
            <w:tcW w:w="718" w:type="dxa"/>
          </w:tcPr>
          <w:p w14:paraId="55B2748B" w14:textId="7E5B0CD6" w:rsidR="00DD4F25" w:rsidRDefault="00DD4F25" w:rsidP="009A31B0">
            <w:pPr>
              <w:rPr>
                <w:ins w:id="720" w:author="Joonhwan Yi" w:date="2020-11-05T21:56:00Z"/>
              </w:rPr>
            </w:pPr>
            <w:ins w:id="721" w:author="Joonhwan Yi" w:date="2020-11-05T21:56:00Z">
              <w:r>
                <w:rPr>
                  <w:rFonts w:hint="eastAsia"/>
                </w:rPr>
                <w:t>Bit width</w:t>
              </w:r>
            </w:ins>
          </w:p>
        </w:tc>
        <w:tc>
          <w:tcPr>
            <w:tcW w:w="3109" w:type="dxa"/>
          </w:tcPr>
          <w:p w14:paraId="3A2DD5B5" w14:textId="7994D340" w:rsidR="00DD4F25" w:rsidRDefault="00DD4F25" w:rsidP="009A31B0">
            <w:pPr>
              <w:rPr>
                <w:ins w:id="722" w:author="Joonhwan Yi" w:date="2020-11-05T21:56:00Z"/>
              </w:rPr>
            </w:pPr>
            <w:ins w:id="723" w:author="Joonhwan Yi" w:date="2020-11-05T21:56:00Z">
              <w:r>
                <w:rPr>
                  <w:rFonts w:hint="eastAsia"/>
                </w:rPr>
                <w:t>Description</w:t>
              </w:r>
            </w:ins>
          </w:p>
        </w:tc>
      </w:tr>
      <w:tr w:rsidR="007E1A3C" w14:paraId="008F016B" w14:textId="77777777" w:rsidTr="00B54D7F">
        <w:trPr>
          <w:ins w:id="724" w:author="Joonhwan Yi" w:date="2020-11-05T21:56:00Z"/>
        </w:trPr>
        <w:tc>
          <w:tcPr>
            <w:tcW w:w="1206" w:type="dxa"/>
            <w:vMerge w:val="restart"/>
          </w:tcPr>
          <w:p w14:paraId="56A2CD7A" w14:textId="1D28B94D" w:rsidR="00DD4F25" w:rsidRDefault="00DD4F25" w:rsidP="009A31B0">
            <w:pPr>
              <w:rPr>
                <w:ins w:id="725" w:author="Joonhwan Yi" w:date="2020-11-05T21:56:00Z"/>
              </w:rPr>
            </w:pPr>
            <w:ins w:id="726" w:author="Joonhwan Yi" w:date="2020-11-05T21:57:00Z">
              <w:r>
                <w:rPr>
                  <w:rFonts w:hint="eastAsia"/>
                </w:rPr>
                <w:t>DATA_REG</w:t>
              </w:r>
            </w:ins>
          </w:p>
        </w:tc>
        <w:tc>
          <w:tcPr>
            <w:tcW w:w="1239" w:type="dxa"/>
          </w:tcPr>
          <w:p w14:paraId="3EB1A068" w14:textId="7A4A0FEE" w:rsidR="00DD4F25" w:rsidRDefault="00DD4F25" w:rsidP="009A31B0">
            <w:pPr>
              <w:rPr>
                <w:ins w:id="727" w:author="Joonhwan Yi" w:date="2020-11-05T21:56:00Z"/>
              </w:rPr>
            </w:pPr>
            <w:ins w:id="728" w:author="Joonhwan Yi" w:date="2020-11-05T21:57:00Z">
              <w:r>
                <w:rPr>
                  <w:rFonts w:hint="eastAsia"/>
                </w:rPr>
                <w:t>R0</w:t>
              </w:r>
            </w:ins>
          </w:p>
        </w:tc>
        <w:tc>
          <w:tcPr>
            <w:tcW w:w="1334" w:type="dxa"/>
          </w:tcPr>
          <w:p w14:paraId="3F637C84" w14:textId="7AC9DEB1" w:rsidR="00DD4F25" w:rsidRDefault="00DD4F25" w:rsidP="0055475E">
            <w:pPr>
              <w:rPr>
                <w:ins w:id="729" w:author="Joonhwan Yi" w:date="2020-11-05T21:56:00Z"/>
              </w:rPr>
            </w:pPr>
            <w:ins w:id="730" w:author="Joonhwan Yi" w:date="2020-11-05T21:58:00Z">
              <w:r>
                <w:rPr>
                  <w:rFonts w:hint="eastAsia"/>
                </w:rPr>
                <w:t>0x000</w:t>
              </w:r>
              <w:r>
                <w:t>0</w:t>
              </w:r>
            </w:ins>
          </w:p>
        </w:tc>
        <w:tc>
          <w:tcPr>
            <w:tcW w:w="1410" w:type="dxa"/>
          </w:tcPr>
          <w:p w14:paraId="66AC9969" w14:textId="2CB1F3AE" w:rsidR="00DD4F25" w:rsidRDefault="00DD4F25" w:rsidP="009A31B0">
            <w:pPr>
              <w:rPr>
                <w:ins w:id="731" w:author="Joonhwan Yi" w:date="2020-11-05T21:56:00Z"/>
              </w:rPr>
            </w:pPr>
            <w:ins w:id="732" w:author="Joonhwan Yi" w:date="2020-11-05T21:59:00Z">
              <w:r>
                <w:rPr>
                  <w:rFonts w:hint="eastAsia"/>
                </w:rPr>
                <w:t>R/W</w:t>
              </w:r>
            </w:ins>
          </w:p>
        </w:tc>
        <w:tc>
          <w:tcPr>
            <w:tcW w:w="718" w:type="dxa"/>
          </w:tcPr>
          <w:p w14:paraId="06863999" w14:textId="38C3EDFB" w:rsidR="00DD4F25" w:rsidRDefault="00BD599E" w:rsidP="009A31B0">
            <w:pPr>
              <w:rPr>
                <w:ins w:id="733" w:author="Joonhwan Yi" w:date="2020-11-05T21:56:00Z"/>
              </w:rPr>
            </w:pPr>
            <w:ins w:id="734" w:author="Joonhwan Yi" w:date="2020-11-05T22:31:00Z">
              <w:r>
                <w:t>64</w:t>
              </w:r>
            </w:ins>
          </w:p>
        </w:tc>
        <w:tc>
          <w:tcPr>
            <w:tcW w:w="3109" w:type="dxa"/>
          </w:tcPr>
          <w:p w14:paraId="665C5E00" w14:textId="516B0773" w:rsidR="00DD4F25" w:rsidRDefault="007E1A3C" w:rsidP="009A31B0">
            <w:pPr>
              <w:rPr>
                <w:ins w:id="735" w:author="Joonhwan Yi" w:date="2020-11-05T21:56:00Z"/>
              </w:rPr>
            </w:pPr>
            <w:ins w:id="736" w:author="Joonhwan Yi" w:date="2020-11-05T22:03:00Z">
              <w:r>
                <w:rPr>
                  <w:rFonts w:hint="eastAsia"/>
                </w:rPr>
                <w:t>Data register 0</w:t>
              </w:r>
            </w:ins>
          </w:p>
        </w:tc>
      </w:tr>
      <w:tr w:rsidR="007E1A3C" w14:paraId="47CB4DF3" w14:textId="77777777" w:rsidTr="00B54D7F">
        <w:trPr>
          <w:ins w:id="737" w:author="Joonhwan Yi" w:date="2020-11-05T21:56:00Z"/>
        </w:trPr>
        <w:tc>
          <w:tcPr>
            <w:tcW w:w="1206" w:type="dxa"/>
            <w:vMerge/>
          </w:tcPr>
          <w:p w14:paraId="09360A11" w14:textId="77777777" w:rsidR="00DD4F25" w:rsidRDefault="00DD4F25" w:rsidP="00DD4F25">
            <w:pPr>
              <w:rPr>
                <w:ins w:id="738" w:author="Joonhwan Yi" w:date="2020-11-05T21:56:00Z"/>
              </w:rPr>
            </w:pPr>
          </w:p>
        </w:tc>
        <w:tc>
          <w:tcPr>
            <w:tcW w:w="1239" w:type="dxa"/>
          </w:tcPr>
          <w:p w14:paraId="792CD762" w14:textId="1623A1B3" w:rsidR="00DD4F25" w:rsidRDefault="00DD4F25" w:rsidP="00DD4F25">
            <w:pPr>
              <w:rPr>
                <w:ins w:id="739" w:author="Joonhwan Yi" w:date="2020-11-05T21:56:00Z"/>
              </w:rPr>
            </w:pPr>
            <w:ins w:id="740" w:author="Joonhwan Yi" w:date="2020-11-05T21:57:00Z">
              <w:r>
                <w:rPr>
                  <w:rFonts w:hint="eastAsia"/>
                </w:rPr>
                <w:t>R1</w:t>
              </w:r>
            </w:ins>
          </w:p>
        </w:tc>
        <w:tc>
          <w:tcPr>
            <w:tcW w:w="1334" w:type="dxa"/>
          </w:tcPr>
          <w:p w14:paraId="484FD28F" w14:textId="32519434" w:rsidR="00DD4F25" w:rsidRDefault="00DD4F25" w:rsidP="00DD4F25">
            <w:pPr>
              <w:rPr>
                <w:ins w:id="741" w:author="Joonhwan Yi" w:date="2020-11-05T21:56:00Z"/>
              </w:rPr>
            </w:pPr>
            <w:ins w:id="742" w:author="Joonhwan Yi" w:date="2020-11-05T21:58:00Z">
              <w:r>
                <w:rPr>
                  <w:rFonts w:hint="eastAsia"/>
                </w:rPr>
                <w:t>0x000</w:t>
              </w:r>
              <w:r>
                <w:t>1</w:t>
              </w:r>
            </w:ins>
          </w:p>
        </w:tc>
        <w:tc>
          <w:tcPr>
            <w:tcW w:w="1410" w:type="dxa"/>
          </w:tcPr>
          <w:p w14:paraId="394D953C" w14:textId="25FD7F64" w:rsidR="00DD4F25" w:rsidRDefault="00DD4F25" w:rsidP="00DD4F25">
            <w:pPr>
              <w:rPr>
                <w:ins w:id="743" w:author="Joonhwan Yi" w:date="2020-11-05T21:56:00Z"/>
              </w:rPr>
            </w:pPr>
            <w:ins w:id="744" w:author="Joonhwan Yi" w:date="2020-11-05T22:01:00Z">
              <w:r>
                <w:rPr>
                  <w:rFonts w:hint="eastAsia"/>
                </w:rPr>
                <w:t>R/W</w:t>
              </w:r>
            </w:ins>
          </w:p>
        </w:tc>
        <w:tc>
          <w:tcPr>
            <w:tcW w:w="718" w:type="dxa"/>
          </w:tcPr>
          <w:p w14:paraId="7062FE1A" w14:textId="44E89025" w:rsidR="00DD4F25" w:rsidRDefault="00BD599E" w:rsidP="00DD4F25">
            <w:pPr>
              <w:rPr>
                <w:ins w:id="745" w:author="Joonhwan Yi" w:date="2020-11-05T21:56:00Z"/>
              </w:rPr>
            </w:pPr>
            <w:ins w:id="746" w:author="Joonhwan Yi" w:date="2020-11-05T22:31:00Z">
              <w:r>
                <w:t>64</w:t>
              </w:r>
            </w:ins>
          </w:p>
        </w:tc>
        <w:tc>
          <w:tcPr>
            <w:tcW w:w="3109" w:type="dxa"/>
          </w:tcPr>
          <w:p w14:paraId="20BB2D73" w14:textId="21A8B2BF" w:rsidR="00DD4F25" w:rsidRDefault="007E1A3C" w:rsidP="0055475E">
            <w:pPr>
              <w:rPr>
                <w:ins w:id="747" w:author="Joonhwan Yi" w:date="2020-11-05T21:56:00Z"/>
              </w:rPr>
            </w:pPr>
            <w:ins w:id="748" w:author="Joonhwan Yi" w:date="2020-11-05T22:04:00Z">
              <w:r>
                <w:rPr>
                  <w:rFonts w:hint="eastAsia"/>
                </w:rPr>
                <w:t xml:space="preserve">Data register </w:t>
              </w:r>
              <w:r>
                <w:t>1</w:t>
              </w:r>
            </w:ins>
          </w:p>
        </w:tc>
      </w:tr>
      <w:tr w:rsidR="007E1A3C" w14:paraId="767ADE04" w14:textId="77777777" w:rsidTr="00B54D7F">
        <w:trPr>
          <w:ins w:id="749" w:author="Joonhwan Yi" w:date="2020-11-05T21:57:00Z"/>
        </w:trPr>
        <w:tc>
          <w:tcPr>
            <w:tcW w:w="1206" w:type="dxa"/>
            <w:vMerge/>
          </w:tcPr>
          <w:p w14:paraId="337DD141" w14:textId="77777777" w:rsidR="00DD4F25" w:rsidRDefault="00DD4F25" w:rsidP="00DD4F25">
            <w:pPr>
              <w:rPr>
                <w:ins w:id="750" w:author="Joonhwan Yi" w:date="2020-11-05T21:57:00Z"/>
              </w:rPr>
            </w:pPr>
          </w:p>
        </w:tc>
        <w:tc>
          <w:tcPr>
            <w:tcW w:w="1239" w:type="dxa"/>
          </w:tcPr>
          <w:p w14:paraId="7CD170E5" w14:textId="5577B8DC" w:rsidR="00DD4F25" w:rsidRDefault="00DD4F25" w:rsidP="00DD4F25">
            <w:pPr>
              <w:rPr>
                <w:ins w:id="751" w:author="Joonhwan Yi" w:date="2020-11-05T21:57:00Z"/>
              </w:rPr>
            </w:pPr>
            <w:ins w:id="752" w:author="Joonhwan Yi" w:date="2020-11-05T21:58:00Z">
              <w:r>
                <w:t>…</w:t>
              </w:r>
            </w:ins>
          </w:p>
        </w:tc>
        <w:tc>
          <w:tcPr>
            <w:tcW w:w="1334" w:type="dxa"/>
          </w:tcPr>
          <w:p w14:paraId="09E4E992" w14:textId="4113E97D" w:rsidR="00DD4F25" w:rsidRDefault="00DD4F25" w:rsidP="00DD4F25">
            <w:pPr>
              <w:rPr>
                <w:ins w:id="753" w:author="Joonhwan Yi" w:date="2020-11-05T21:57:00Z"/>
              </w:rPr>
            </w:pPr>
            <w:ins w:id="754" w:author="Joonhwan Yi" w:date="2020-11-05T22:01:00Z">
              <w:r>
                <w:t>…</w:t>
              </w:r>
            </w:ins>
          </w:p>
        </w:tc>
        <w:tc>
          <w:tcPr>
            <w:tcW w:w="1410" w:type="dxa"/>
          </w:tcPr>
          <w:p w14:paraId="2DE13A91" w14:textId="443B77D0" w:rsidR="00DD4F25" w:rsidRDefault="00DD4F25" w:rsidP="00DD4F25">
            <w:pPr>
              <w:rPr>
                <w:ins w:id="755" w:author="Joonhwan Yi" w:date="2020-11-05T21:57:00Z"/>
              </w:rPr>
            </w:pPr>
            <w:ins w:id="756" w:author="Joonhwan Yi" w:date="2020-11-05T22:01:00Z">
              <w:r>
                <w:t>…</w:t>
              </w:r>
            </w:ins>
          </w:p>
        </w:tc>
        <w:tc>
          <w:tcPr>
            <w:tcW w:w="718" w:type="dxa"/>
          </w:tcPr>
          <w:p w14:paraId="34908CD1" w14:textId="113B98D7" w:rsidR="00DD4F25" w:rsidRDefault="00DD4F25" w:rsidP="00DD4F25">
            <w:pPr>
              <w:rPr>
                <w:ins w:id="757" w:author="Joonhwan Yi" w:date="2020-11-05T21:57:00Z"/>
              </w:rPr>
            </w:pPr>
            <w:ins w:id="758" w:author="Joonhwan Yi" w:date="2020-11-05T22:01:00Z">
              <w:r>
                <w:t>…</w:t>
              </w:r>
            </w:ins>
          </w:p>
        </w:tc>
        <w:tc>
          <w:tcPr>
            <w:tcW w:w="3109" w:type="dxa"/>
          </w:tcPr>
          <w:p w14:paraId="2876F3FC" w14:textId="4B9A6289" w:rsidR="00DD4F25" w:rsidRDefault="00DD4F25" w:rsidP="00DD4F25">
            <w:pPr>
              <w:rPr>
                <w:ins w:id="759" w:author="Joonhwan Yi" w:date="2020-11-05T21:57:00Z"/>
              </w:rPr>
            </w:pPr>
            <w:ins w:id="760" w:author="Joonhwan Yi" w:date="2020-11-05T22:01:00Z">
              <w:r>
                <w:t>…</w:t>
              </w:r>
            </w:ins>
          </w:p>
        </w:tc>
      </w:tr>
      <w:tr w:rsidR="007E1A3C" w14:paraId="4B107FE5" w14:textId="77777777" w:rsidTr="00B54D7F">
        <w:trPr>
          <w:ins w:id="761" w:author="Joonhwan Yi" w:date="2020-11-05T21:56:00Z"/>
        </w:trPr>
        <w:tc>
          <w:tcPr>
            <w:tcW w:w="1206" w:type="dxa"/>
            <w:vMerge/>
          </w:tcPr>
          <w:p w14:paraId="5D7A2D74" w14:textId="77777777" w:rsidR="00DD4F25" w:rsidRDefault="00DD4F25" w:rsidP="00DD4F25">
            <w:pPr>
              <w:rPr>
                <w:ins w:id="762" w:author="Joonhwan Yi" w:date="2020-11-05T21:56:00Z"/>
              </w:rPr>
            </w:pPr>
          </w:p>
        </w:tc>
        <w:tc>
          <w:tcPr>
            <w:tcW w:w="1239" w:type="dxa"/>
          </w:tcPr>
          <w:p w14:paraId="332EB49A" w14:textId="4E6ACCF9" w:rsidR="00DD4F25" w:rsidRDefault="00DD4F25" w:rsidP="00DD4F25">
            <w:pPr>
              <w:rPr>
                <w:ins w:id="763" w:author="Joonhwan Yi" w:date="2020-11-05T21:56:00Z"/>
              </w:rPr>
            </w:pPr>
            <w:ins w:id="764" w:author="Joonhwan Yi" w:date="2020-11-05T21:57:00Z">
              <w:r>
                <w:rPr>
                  <w:rFonts w:hint="eastAsia"/>
                </w:rPr>
                <w:t>R</w:t>
              </w:r>
              <w:commentRangeStart w:id="765"/>
              <w:r>
                <w:rPr>
                  <w:rFonts w:hint="eastAsia"/>
                </w:rPr>
                <w:t>9</w:t>
              </w:r>
            </w:ins>
            <w:commentRangeEnd w:id="765"/>
            <w:ins w:id="766" w:author="Joonhwan Yi" w:date="2020-11-05T22:21:00Z">
              <w:r w:rsidR="0055475E">
                <w:rPr>
                  <w:rStyle w:val="a8"/>
                </w:rPr>
                <w:commentReference w:id="765"/>
              </w:r>
            </w:ins>
          </w:p>
        </w:tc>
        <w:tc>
          <w:tcPr>
            <w:tcW w:w="1334" w:type="dxa"/>
          </w:tcPr>
          <w:p w14:paraId="21D33C48" w14:textId="554266FB" w:rsidR="00DD4F25" w:rsidRDefault="00DD4F25" w:rsidP="00DD4F25">
            <w:pPr>
              <w:rPr>
                <w:ins w:id="767" w:author="Joonhwan Yi" w:date="2020-11-05T21:56:00Z"/>
              </w:rPr>
            </w:pPr>
            <w:ins w:id="768" w:author="Joonhwan Yi" w:date="2020-11-05T21:59:00Z">
              <w:r>
                <w:rPr>
                  <w:rFonts w:hint="eastAsia"/>
                </w:rPr>
                <w:t>0x000</w:t>
              </w:r>
              <w:r>
                <w:t>9</w:t>
              </w:r>
            </w:ins>
          </w:p>
        </w:tc>
        <w:tc>
          <w:tcPr>
            <w:tcW w:w="1410" w:type="dxa"/>
          </w:tcPr>
          <w:p w14:paraId="3FBC62CF" w14:textId="41F051E8" w:rsidR="00DD4F25" w:rsidRDefault="00DD4F25" w:rsidP="00DD4F25">
            <w:pPr>
              <w:rPr>
                <w:ins w:id="769" w:author="Joonhwan Yi" w:date="2020-11-05T21:56:00Z"/>
              </w:rPr>
            </w:pPr>
            <w:ins w:id="770" w:author="Joonhwan Yi" w:date="2020-11-05T22:01:00Z">
              <w:r>
                <w:rPr>
                  <w:rFonts w:hint="eastAsia"/>
                </w:rPr>
                <w:t>R/W</w:t>
              </w:r>
            </w:ins>
          </w:p>
        </w:tc>
        <w:tc>
          <w:tcPr>
            <w:tcW w:w="718" w:type="dxa"/>
          </w:tcPr>
          <w:p w14:paraId="39277212" w14:textId="08067A29" w:rsidR="00DD4F25" w:rsidRDefault="00BD599E" w:rsidP="00DD4F25">
            <w:pPr>
              <w:rPr>
                <w:ins w:id="771" w:author="Joonhwan Yi" w:date="2020-11-05T21:56:00Z"/>
              </w:rPr>
            </w:pPr>
            <w:ins w:id="772" w:author="Joonhwan Yi" w:date="2020-11-05T22:31:00Z">
              <w:r>
                <w:t>64</w:t>
              </w:r>
            </w:ins>
          </w:p>
        </w:tc>
        <w:tc>
          <w:tcPr>
            <w:tcW w:w="3109" w:type="dxa"/>
          </w:tcPr>
          <w:p w14:paraId="394FF255" w14:textId="6473A259" w:rsidR="00DD4F25" w:rsidRDefault="007E1A3C" w:rsidP="0055475E">
            <w:pPr>
              <w:rPr>
                <w:ins w:id="773" w:author="Joonhwan Yi" w:date="2020-11-05T21:56:00Z"/>
              </w:rPr>
            </w:pPr>
            <w:ins w:id="774" w:author="Joonhwan Yi" w:date="2020-11-05T22:04:00Z">
              <w:r>
                <w:rPr>
                  <w:rFonts w:hint="eastAsia"/>
                </w:rPr>
                <w:t xml:space="preserve">Data register </w:t>
              </w:r>
              <w:r>
                <w:t>9</w:t>
              </w:r>
            </w:ins>
          </w:p>
        </w:tc>
      </w:tr>
      <w:tr w:rsidR="007E1A3C" w14:paraId="3459F638" w14:textId="77777777" w:rsidTr="00B54D7F">
        <w:trPr>
          <w:ins w:id="775" w:author="Joonhwan Yi" w:date="2020-11-05T21:56:00Z"/>
        </w:trPr>
        <w:tc>
          <w:tcPr>
            <w:tcW w:w="1206" w:type="dxa"/>
            <w:vMerge w:val="restart"/>
          </w:tcPr>
          <w:p w14:paraId="530745F0" w14:textId="713AF3A4" w:rsidR="00DD4F25" w:rsidRDefault="00DD4F25" w:rsidP="00DD4F25">
            <w:pPr>
              <w:rPr>
                <w:ins w:id="776" w:author="Joonhwan Yi" w:date="2020-11-05T21:56:00Z"/>
              </w:rPr>
            </w:pPr>
            <w:ins w:id="777" w:author="Joonhwan Yi" w:date="2020-11-05T22:00:00Z">
              <w:r>
                <w:rPr>
                  <w:rFonts w:hint="eastAsia"/>
                </w:rPr>
                <w:t>INST_REG</w:t>
              </w:r>
            </w:ins>
          </w:p>
        </w:tc>
        <w:tc>
          <w:tcPr>
            <w:tcW w:w="1239" w:type="dxa"/>
          </w:tcPr>
          <w:p w14:paraId="5912E88B" w14:textId="42EC527E" w:rsidR="00DD4F25" w:rsidRDefault="00DD4F25" w:rsidP="00DD4F25">
            <w:pPr>
              <w:rPr>
                <w:ins w:id="778" w:author="Joonhwan Yi" w:date="2020-11-05T21:56:00Z"/>
              </w:rPr>
            </w:pPr>
            <w:ins w:id="779" w:author="Joonhwan Yi" w:date="2020-11-05T22:00:00Z">
              <w:r>
                <w:rPr>
                  <w:rFonts w:hint="eastAsia"/>
                </w:rPr>
                <w:t>I0</w:t>
              </w:r>
            </w:ins>
          </w:p>
        </w:tc>
        <w:tc>
          <w:tcPr>
            <w:tcW w:w="1334" w:type="dxa"/>
          </w:tcPr>
          <w:p w14:paraId="45700CF7" w14:textId="6C615ED5" w:rsidR="00DD4F25" w:rsidRDefault="00DD4F25" w:rsidP="0055475E">
            <w:pPr>
              <w:rPr>
                <w:ins w:id="780" w:author="Joonhwan Yi" w:date="2020-11-05T21:56:00Z"/>
              </w:rPr>
            </w:pPr>
            <w:ins w:id="781" w:author="Joonhwan Yi" w:date="2020-11-05T22:01:00Z">
              <w:r>
                <w:rPr>
                  <w:rFonts w:hint="eastAsia"/>
                </w:rPr>
                <w:t>0x00</w:t>
              </w:r>
              <w:commentRangeStart w:id="782"/>
              <w:r>
                <w:t>10</w:t>
              </w:r>
            </w:ins>
            <w:commentRangeEnd w:id="782"/>
            <w:ins w:id="783" w:author="Joonhwan Yi" w:date="2020-11-05T22:23:00Z">
              <w:r w:rsidR="00BD599E">
                <w:rPr>
                  <w:rStyle w:val="a8"/>
                </w:rPr>
                <w:commentReference w:id="782"/>
              </w:r>
            </w:ins>
          </w:p>
        </w:tc>
        <w:tc>
          <w:tcPr>
            <w:tcW w:w="1410" w:type="dxa"/>
          </w:tcPr>
          <w:p w14:paraId="76AE2BDB" w14:textId="5FF30F78" w:rsidR="00DD4F25" w:rsidRDefault="00DD4F25" w:rsidP="00DD4F25">
            <w:pPr>
              <w:rPr>
                <w:ins w:id="784" w:author="Joonhwan Yi" w:date="2020-11-05T21:56:00Z"/>
              </w:rPr>
            </w:pPr>
            <w:ins w:id="785" w:author="Joonhwan Yi" w:date="2020-11-05T22:01:00Z">
              <w:r>
                <w:rPr>
                  <w:rFonts w:hint="eastAsia"/>
                </w:rPr>
                <w:t>R/W</w:t>
              </w:r>
            </w:ins>
          </w:p>
        </w:tc>
        <w:tc>
          <w:tcPr>
            <w:tcW w:w="718" w:type="dxa"/>
          </w:tcPr>
          <w:p w14:paraId="12D55F61" w14:textId="2451C9C2" w:rsidR="00DD4F25" w:rsidRDefault="00BD599E" w:rsidP="00DD4F25">
            <w:pPr>
              <w:rPr>
                <w:ins w:id="786" w:author="Joonhwan Yi" w:date="2020-11-05T21:56:00Z"/>
              </w:rPr>
            </w:pPr>
            <w:ins w:id="787" w:author="Joonhwan Yi" w:date="2020-11-05T22:31:00Z">
              <w:r>
                <w:t>64</w:t>
              </w:r>
            </w:ins>
          </w:p>
        </w:tc>
        <w:tc>
          <w:tcPr>
            <w:tcW w:w="3109" w:type="dxa"/>
          </w:tcPr>
          <w:p w14:paraId="1EB8D898" w14:textId="464FDF72" w:rsidR="00DD4F25" w:rsidRDefault="007E1A3C" w:rsidP="00DD4F25">
            <w:pPr>
              <w:rPr>
                <w:ins w:id="788" w:author="Joonhwan Yi" w:date="2020-11-05T21:56:00Z"/>
              </w:rPr>
            </w:pPr>
            <w:ins w:id="789" w:author="Joonhwan Yi" w:date="2020-11-05T22:04:00Z">
              <w:r>
                <w:t>Instruction</w:t>
              </w:r>
              <w:r>
                <w:rPr>
                  <w:rFonts w:hint="eastAsia"/>
                </w:rPr>
                <w:t xml:space="preserve"> register 0</w:t>
              </w:r>
            </w:ins>
          </w:p>
        </w:tc>
      </w:tr>
      <w:tr w:rsidR="007E1A3C" w14:paraId="0A16C366" w14:textId="77777777" w:rsidTr="00B54D7F">
        <w:trPr>
          <w:ins w:id="790" w:author="Joonhwan Yi" w:date="2020-11-05T21:56:00Z"/>
        </w:trPr>
        <w:tc>
          <w:tcPr>
            <w:tcW w:w="1206" w:type="dxa"/>
            <w:vMerge/>
          </w:tcPr>
          <w:p w14:paraId="7A478241" w14:textId="77777777" w:rsidR="00DD4F25" w:rsidRDefault="00DD4F25" w:rsidP="00DD4F25">
            <w:pPr>
              <w:rPr>
                <w:ins w:id="791" w:author="Joonhwan Yi" w:date="2020-11-05T21:56:00Z"/>
              </w:rPr>
            </w:pPr>
          </w:p>
        </w:tc>
        <w:tc>
          <w:tcPr>
            <w:tcW w:w="1239" w:type="dxa"/>
          </w:tcPr>
          <w:p w14:paraId="245CF57F" w14:textId="5EE819AB" w:rsidR="00DD4F25" w:rsidRDefault="00DD4F25" w:rsidP="00DD4F25">
            <w:pPr>
              <w:rPr>
                <w:ins w:id="792" w:author="Joonhwan Yi" w:date="2020-11-05T21:56:00Z"/>
              </w:rPr>
            </w:pPr>
            <w:ins w:id="793" w:author="Joonhwan Yi" w:date="2020-11-05T22:00:00Z">
              <w:r>
                <w:rPr>
                  <w:rFonts w:hint="eastAsia"/>
                </w:rPr>
                <w:t>I</w:t>
              </w:r>
              <w:r>
                <w:t>1</w:t>
              </w:r>
            </w:ins>
          </w:p>
        </w:tc>
        <w:tc>
          <w:tcPr>
            <w:tcW w:w="1334" w:type="dxa"/>
          </w:tcPr>
          <w:p w14:paraId="1D42C29C" w14:textId="40BF636E" w:rsidR="00DD4F25" w:rsidRDefault="00DD4F25" w:rsidP="0055475E">
            <w:pPr>
              <w:rPr>
                <w:ins w:id="794" w:author="Joonhwan Yi" w:date="2020-11-05T21:56:00Z"/>
              </w:rPr>
            </w:pPr>
            <w:ins w:id="795" w:author="Joonhwan Yi" w:date="2020-11-05T22:01:00Z">
              <w:r>
                <w:rPr>
                  <w:rFonts w:hint="eastAsia"/>
                </w:rPr>
                <w:t>0x00</w:t>
              </w:r>
              <w:r>
                <w:t>11</w:t>
              </w:r>
            </w:ins>
          </w:p>
        </w:tc>
        <w:tc>
          <w:tcPr>
            <w:tcW w:w="1410" w:type="dxa"/>
          </w:tcPr>
          <w:p w14:paraId="25309A5D" w14:textId="68F6D5EA" w:rsidR="00DD4F25" w:rsidRDefault="00DD4F25" w:rsidP="00DD4F25">
            <w:pPr>
              <w:rPr>
                <w:ins w:id="796" w:author="Joonhwan Yi" w:date="2020-11-05T21:56:00Z"/>
              </w:rPr>
            </w:pPr>
            <w:ins w:id="797" w:author="Joonhwan Yi" w:date="2020-11-05T22:01:00Z">
              <w:r>
                <w:rPr>
                  <w:rFonts w:hint="eastAsia"/>
                </w:rPr>
                <w:t>R/W</w:t>
              </w:r>
            </w:ins>
          </w:p>
        </w:tc>
        <w:tc>
          <w:tcPr>
            <w:tcW w:w="718" w:type="dxa"/>
          </w:tcPr>
          <w:p w14:paraId="549EA465" w14:textId="7E870FCB" w:rsidR="00DD4F25" w:rsidRDefault="00BD599E" w:rsidP="00DD4F25">
            <w:pPr>
              <w:rPr>
                <w:ins w:id="798" w:author="Joonhwan Yi" w:date="2020-11-05T21:56:00Z"/>
              </w:rPr>
            </w:pPr>
            <w:ins w:id="799" w:author="Joonhwan Yi" w:date="2020-11-05T22:31:00Z">
              <w:r>
                <w:t>64</w:t>
              </w:r>
            </w:ins>
          </w:p>
        </w:tc>
        <w:tc>
          <w:tcPr>
            <w:tcW w:w="3109" w:type="dxa"/>
          </w:tcPr>
          <w:p w14:paraId="6515A2E3" w14:textId="42053435" w:rsidR="00DD4F25" w:rsidRDefault="007E1A3C" w:rsidP="0055475E">
            <w:pPr>
              <w:rPr>
                <w:ins w:id="800" w:author="Joonhwan Yi" w:date="2020-11-05T21:56:00Z"/>
              </w:rPr>
            </w:pPr>
            <w:ins w:id="801" w:author="Joonhwan Yi" w:date="2020-11-05T22:04:00Z">
              <w:r>
                <w:t>Instruction</w:t>
              </w:r>
              <w:r>
                <w:rPr>
                  <w:rFonts w:hint="eastAsia"/>
                </w:rPr>
                <w:t xml:space="preserve"> register </w:t>
              </w:r>
              <w:r>
                <w:t>1</w:t>
              </w:r>
            </w:ins>
          </w:p>
        </w:tc>
      </w:tr>
      <w:tr w:rsidR="007E1A3C" w14:paraId="4B962E82" w14:textId="77777777" w:rsidTr="00B54D7F">
        <w:trPr>
          <w:ins w:id="802" w:author="Joonhwan Yi" w:date="2020-11-05T22:01:00Z"/>
        </w:trPr>
        <w:tc>
          <w:tcPr>
            <w:tcW w:w="1206" w:type="dxa"/>
            <w:vMerge/>
          </w:tcPr>
          <w:p w14:paraId="471E1367" w14:textId="77777777" w:rsidR="00DD4F25" w:rsidRDefault="00DD4F25" w:rsidP="00DD4F25">
            <w:pPr>
              <w:rPr>
                <w:ins w:id="803" w:author="Joonhwan Yi" w:date="2020-11-05T22:01:00Z"/>
              </w:rPr>
            </w:pPr>
          </w:p>
        </w:tc>
        <w:tc>
          <w:tcPr>
            <w:tcW w:w="1239" w:type="dxa"/>
          </w:tcPr>
          <w:p w14:paraId="67DB2F22" w14:textId="702B5095" w:rsidR="00DD4F25" w:rsidRDefault="00DD4F25" w:rsidP="00DD4F25">
            <w:pPr>
              <w:rPr>
                <w:ins w:id="804" w:author="Joonhwan Yi" w:date="2020-11-05T22:01:00Z"/>
              </w:rPr>
            </w:pPr>
            <w:ins w:id="805" w:author="Joonhwan Yi" w:date="2020-11-05T22:01:00Z">
              <w:r>
                <w:t>…</w:t>
              </w:r>
            </w:ins>
          </w:p>
        </w:tc>
        <w:tc>
          <w:tcPr>
            <w:tcW w:w="1334" w:type="dxa"/>
          </w:tcPr>
          <w:p w14:paraId="5EAC0796" w14:textId="709B071B" w:rsidR="00DD4F25" w:rsidRDefault="00DD4F25" w:rsidP="00DD4F25">
            <w:pPr>
              <w:rPr>
                <w:ins w:id="806" w:author="Joonhwan Yi" w:date="2020-11-05T22:01:00Z"/>
              </w:rPr>
            </w:pPr>
            <w:ins w:id="807" w:author="Joonhwan Yi" w:date="2020-11-05T22:01:00Z">
              <w:r>
                <w:t>…</w:t>
              </w:r>
            </w:ins>
          </w:p>
        </w:tc>
        <w:tc>
          <w:tcPr>
            <w:tcW w:w="1410" w:type="dxa"/>
          </w:tcPr>
          <w:p w14:paraId="08ABF657" w14:textId="79AA06DD" w:rsidR="00DD4F25" w:rsidRDefault="00DD4F25" w:rsidP="00DD4F25">
            <w:pPr>
              <w:rPr>
                <w:ins w:id="808" w:author="Joonhwan Yi" w:date="2020-11-05T22:01:00Z"/>
              </w:rPr>
            </w:pPr>
            <w:ins w:id="809" w:author="Joonhwan Yi" w:date="2020-11-05T22:01:00Z">
              <w:r>
                <w:t>…</w:t>
              </w:r>
            </w:ins>
          </w:p>
        </w:tc>
        <w:tc>
          <w:tcPr>
            <w:tcW w:w="718" w:type="dxa"/>
          </w:tcPr>
          <w:p w14:paraId="481609D9" w14:textId="0CF1836D" w:rsidR="00DD4F25" w:rsidRDefault="00DD4F25" w:rsidP="00DD4F25">
            <w:pPr>
              <w:rPr>
                <w:ins w:id="810" w:author="Joonhwan Yi" w:date="2020-11-05T22:01:00Z"/>
              </w:rPr>
            </w:pPr>
            <w:ins w:id="811" w:author="Joonhwan Yi" w:date="2020-11-05T22:01:00Z">
              <w:r>
                <w:t>…</w:t>
              </w:r>
            </w:ins>
          </w:p>
        </w:tc>
        <w:tc>
          <w:tcPr>
            <w:tcW w:w="3109" w:type="dxa"/>
          </w:tcPr>
          <w:p w14:paraId="1084A40D" w14:textId="4FC36800" w:rsidR="00DD4F25" w:rsidRDefault="00DD4F25" w:rsidP="00DD4F25">
            <w:pPr>
              <w:rPr>
                <w:ins w:id="812" w:author="Joonhwan Yi" w:date="2020-11-05T22:01:00Z"/>
              </w:rPr>
            </w:pPr>
            <w:ins w:id="813" w:author="Joonhwan Yi" w:date="2020-11-05T22:01:00Z">
              <w:r>
                <w:t>…</w:t>
              </w:r>
            </w:ins>
          </w:p>
        </w:tc>
      </w:tr>
      <w:tr w:rsidR="007E1A3C" w14:paraId="3ABD566D" w14:textId="77777777" w:rsidTr="00B54D7F">
        <w:trPr>
          <w:ins w:id="814" w:author="Joonhwan Yi" w:date="2020-11-05T21:56:00Z"/>
        </w:trPr>
        <w:tc>
          <w:tcPr>
            <w:tcW w:w="1206" w:type="dxa"/>
            <w:vMerge/>
          </w:tcPr>
          <w:p w14:paraId="2652C6DF" w14:textId="77777777" w:rsidR="00DD4F25" w:rsidRDefault="00DD4F25" w:rsidP="00DD4F25">
            <w:pPr>
              <w:rPr>
                <w:ins w:id="815" w:author="Joonhwan Yi" w:date="2020-11-05T21:56:00Z"/>
              </w:rPr>
            </w:pPr>
          </w:p>
        </w:tc>
        <w:tc>
          <w:tcPr>
            <w:tcW w:w="1239" w:type="dxa"/>
          </w:tcPr>
          <w:p w14:paraId="50A40FEF" w14:textId="4FE45EF9" w:rsidR="00DD4F25" w:rsidRDefault="00DD4F25" w:rsidP="00DD4F25">
            <w:pPr>
              <w:rPr>
                <w:ins w:id="816" w:author="Joonhwan Yi" w:date="2020-11-05T21:56:00Z"/>
              </w:rPr>
            </w:pPr>
            <w:ins w:id="817" w:author="Joonhwan Yi" w:date="2020-11-05T22:01:00Z">
              <w:r>
                <w:rPr>
                  <w:rFonts w:hint="eastAsia"/>
                </w:rPr>
                <w:t>I9</w:t>
              </w:r>
            </w:ins>
          </w:p>
        </w:tc>
        <w:tc>
          <w:tcPr>
            <w:tcW w:w="1334" w:type="dxa"/>
          </w:tcPr>
          <w:p w14:paraId="41042322" w14:textId="4E5A2B51" w:rsidR="00DD4F25" w:rsidRDefault="00DD4F25" w:rsidP="0055475E">
            <w:pPr>
              <w:rPr>
                <w:ins w:id="818" w:author="Joonhwan Yi" w:date="2020-11-05T21:56:00Z"/>
              </w:rPr>
            </w:pPr>
            <w:ins w:id="819" w:author="Joonhwan Yi" w:date="2020-11-05T22:01:00Z">
              <w:r>
                <w:rPr>
                  <w:rFonts w:hint="eastAsia"/>
                </w:rPr>
                <w:t>0x00</w:t>
              </w:r>
              <w:r>
                <w:t>19</w:t>
              </w:r>
            </w:ins>
          </w:p>
        </w:tc>
        <w:tc>
          <w:tcPr>
            <w:tcW w:w="1410" w:type="dxa"/>
          </w:tcPr>
          <w:p w14:paraId="56C4AAFD" w14:textId="17247F81" w:rsidR="00DD4F25" w:rsidRDefault="00DD4F25" w:rsidP="00DD4F25">
            <w:pPr>
              <w:rPr>
                <w:ins w:id="820" w:author="Joonhwan Yi" w:date="2020-11-05T21:56:00Z"/>
              </w:rPr>
            </w:pPr>
            <w:ins w:id="821" w:author="Joonhwan Yi" w:date="2020-11-05T22:01:00Z">
              <w:r>
                <w:rPr>
                  <w:rFonts w:hint="eastAsia"/>
                </w:rPr>
                <w:t>R/W</w:t>
              </w:r>
            </w:ins>
          </w:p>
        </w:tc>
        <w:tc>
          <w:tcPr>
            <w:tcW w:w="718" w:type="dxa"/>
          </w:tcPr>
          <w:p w14:paraId="51E08B5E" w14:textId="2319B62E" w:rsidR="00DD4F25" w:rsidRDefault="00BD599E" w:rsidP="00DD4F25">
            <w:pPr>
              <w:rPr>
                <w:ins w:id="822" w:author="Joonhwan Yi" w:date="2020-11-05T21:56:00Z"/>
              </w:rPr>
            </w:pPr>
            <w:ins w:id="823" w:author="Joonhwan Yi" w:date="2020-11-05T22:31:00Z">
              <w:r>
                <w:t>64</w:t>
              </w:r>
            </w:ins>
          </w:p>
        </w:tc>
        <w:tc>
          <w:tcPr>
            <w:tcW w:w="3109" w:type="dxa"/>
          </w:tcPr>
          <w:p w14:paraId="2E4F7EB9" w14:textId="7F03CDDE" w:rsidR="00DD4F25" w:rsidRDefault="007E1A3C" w:rsidP="0055475E">
            <w:pPr>
              <w:rPr>
                <w:ins w:id="824" w:author="Joonhwan Yi" w:date="2020-11-05T21:56:00Z"/>
              </w:rPr>
            </w:pPr>
            <w:ins w:id="825" w:author="Joonhwan Yi" w:date="2020-11-05T22:04:00Z">
              <w:r>
                <w:t>Instruction</w:t>
              </w:r>
              <w:r>
                <w:rPr>
                  <w:rFonts w:hint="eastAsia"/>
                </w:rPr>
                <w:t xml:space="preserve"> register </w:t>
              </w:r>
              <w:r>
                <w:t>9</w:t>
              </w:r>
            </w:ins>
          </w:p>
        </w:tc>
      </w:tr>
      <w:tr w:rsidR="007E1A3C" w14:paraId="48CE8B3B" w14:textId="77777777" w:rsidTr="00B54D7F">
        <w:trPr>
          <w:ins w:id="826" w:author="Joonhwan Yi" w:date="2020-11-05T21:56:00Z"/>
        </w:trPr>
        <w:tc>
          <w:tcPr>
            <w:tcW w:w="1206" w:type="dxa"/>
            <w:vMerge w:val="restart"/>
          </w:tcPr>
          <w:p w14:paraId="0CA95790" w14:textId="08039709" w:rsidR="007E1A3C" w:rsidRDefault="007E1A3C" w:rsidP="00DD4F25">
            <w:pPr>
              <w:rPr>
                <w:ins w:id="827" w:author="Joonhwan Yi" w:date="2020-11-05T21:56:00Z"/>
              </w:rPr>
            </w:pPr>
            <w:ins w:id="828" w:author="Joonhwan Yi" w:date="2020-11-05T22:03:00Z">
              <w:r>
                <w:rPr>
                  <w:rFonts w:hint="eastAsia"/>
                </w:rPr>
                <w:t>CONT_REG</w:t>
              </w:r>
            </w:ins>
          </w:p>
        </w:tc>
        <w:tc>
          <w:tcPr>
            <w:tcW w:w="1239" w:type="dxa"/>
          </w:tcPr>
          <w:p w14:paraId="5790D91F" w14:textId="255DB40D" w:rsidR="007E1A3C" w:rsidRDefault="007E1A3C" w:rsidP="00DD4F25">
            <w:pPr>
              <w:rPr>
                <w:ins w:id="829" w:author="Joonhwan Yi" w:date="2020-11-05T21:56:00Z"/>
              </w:rPr>
            </w:pPr>
            <w:ins w:id="830" w:author="Joonhwan Yi" w:date="2020-11-05T22:02:00Z">
              <w:r>
                <w:rPr>
                  <w:rFonts w:hint="eastAsia"/>
                </w:rPr>
                <w:t>OP_START</w:t>
              </w:r>
            </w:ins>
          </w:p>
        </w:tc>
        <w:tc>
          <w:tcPr>
            <w:tcW w:w="1334" w:type="dxa"/>
          </w:tcPr>
          <w:p w14:paraId="6AE661BC" w14:textId="38C09648" w:rsidR="007E1A3C" w:rsidRDefault="007E1A3C" w:rsidP="00DD4F25">
            <w:pPr>
              <w:rPr>
                <w:ins w:id="831" w:author="Joonhwan Yi" w:date="2020-11-05T21:56:00Z"/>
              </w:rPr>
            </w:pPr>
            <w:ins w:id="832" w:author="Joonhwan Yi" w:date="2020-11-05T22:02:00Z">
              <w:r>
                <w:rPr>
                  <w:rFonts w:hint="eastAsia"/>
                </w:rPr>
                <w:t>0x</w:t>
              </w:r>
              <w:r>
                <w:t>0020</w:t>
              </w:r>
            </w:ins>
          </w:p>
        </w:tc>
        <w:tc>
          <w:tcPr>
            <w:tcW w:w="1410" w:type="dxa"/>
          </w:tcPr>
          <w:p w14:paraId="23406395" w14:textId="66C284A0" w:rsidR="007E1A3C" w:rsidRDefault="007E1A3C" w:rsidP="00DD4F25">
            <w:pPr>
              <w:rPr>
                <w:ins w:id="833" w:author="Joonhwan Yi" w:date="2020-11-05T21:56:00Z"/>
              </w:rPr>
            </w:pPr>
            <w:ins w:id="834" w:author="Joonhwan Yi" w:date="2020-11-05T22:03:00Z">
              <w:r>
                <w:rPr>
                  <w:rFonts w:hint="eastAsia"/>
                </w:rPr>
                <w:t>R/W</w:t>
              </w:r>
            </w:ins>
          </w:p>
        </w:tc>
        <w:tc>
          <w:tcPr>
            <w:tcW w:w="718" w:type="dxa"/>
          </w:tcPr>
          <w:p w14:paraId="78390F63" w14:textId="06DF18A4" w:rsidR="007E1A3C" w:rsidRDefault="00BD599E" w:rsidP="00DD4F25">
            <w:pPr>
              <w:rPr>
                <w:ins w:id="835" w:author="Joonhwan Yi" w:date="2020-11-05T21:56:00Z"/>
              </w:rPr>
            </w:pPr>
            <w:ins w:id="836" w:author="Joonhwan Yi" w:date="2020-11-05T22:31:00Z">
              <w:r>
                <w:t>64</w:t>
              </w:r>
            </w:ins>
          </w:p>
        </w:tc>
        <w:tc>
          <w:tcPr>
            <w:tcW w:w="3109" w:type="dxa"/>
          </w:tcPr>
          <w:p w14:paraId="470C9003" w14:textId="42F0027C" w:rsidR="007E1A3C" w:rsidRPr="009C56D8" w:rsidRDefault="007E1A3C" w:rsidP="0055475E">
            <w:pPr>
              <w:rPr>
                <w:ins w:id="837" w:author="Joonhwan Yi" w:date="2020-11-05T22:05:00Z"/>
                <w:rPrChange w:id="838" w:author="김봉효" w:date="2020-11-11T13:41:00Z">
                  <w:rPr>
                    <w:ins w:id="839" w:author="Joonhwan Yi" w:date="2020-11-05T22:05:00Z"/>
                  </w:rPr>
                </w:rPrChange>
              </w:rPr>
            </w:pPr>
            <w:ins w:id="840" w:author="Joonhwan Yi" w:date="2020-11-05T22:09:00Z">
              <w:r w:rsidRPr="009C56D8">
                <w:rPr>
                  <w:rPrChange w:id="841" w:author="김봉효" w:date="2020-11-11T13:41:00Z">
                    <w:rPr/>
                  </w:rPrChange>
                </w:rPr>
                <w:t>Operation start register</w:t>
              </w:r>
              <w:r w:rsidRPr="009C56D8">
                <w:rPr>
                  <w:rFonts w:hint="eastAsia"/>
                  <w:rPrChange w:id="842" w:author="김봉효" w:date="2020-11-11T13:41:00Z">
                    <w:rPr>
                      <w:rFonts w:hint="eastAsia"/>
                    </w:rPr>
                  </w:rPrChange>
                </w:rPr>
                <w:t>로</w:t>
              </w:r>
              <w:r w:rsidRPr="009C56D8">
                <w:rPr>
                  <w:rPrChange w:id="843" w:author="김봉효" w:date="2020-11-11T13:41:00Z">
                    <w:rPr/>
                  </w:rPrChange>
                </w:rPr>
                <w:t xml:space="preserve"> MP</w:t>
              </w:r>
              <w:r w:rsidRPr="009C56D8">
                <w:rPr>
                  <w:rFonts w:hint="eastAsia"/>
                  <w:rPrChange w:id="844" w:author="김봉효" w:date="2020-11-11T13:41:00Z">
                    <w:rPr>
                      <w:rFonts w:hint="eastAsia"/>
                    </w:rPr>
                  </w:rPrChange>
                </w:rPr>
                <w:t>동작의</w:t>
              </w:r>
              <w:r w:rsidRPr="009C56D8">
                <w:rPr>
                  <w:rPrChange w:id="845" w:author="김봉효" w:date="2020-11-11T13:41:00Z">
                    <w:rPr/>
                  </w:rPrChange>
                </w:rPr>
                <w:t xml:space="preserve"> </w:t>
              </w:r>
              <w:r w:rsidRPr="009C56D8">
                <w:rPr>
                  <w:rFonts w:hint="eastAsia"/>
                  <w:rPrChange w:id="846" w:author="김봉효" w:date="2020-11-11T13:41:00Z">
                    <w:rPr>
                      <w:rFonts w:hint="eastAsia"/>
                    </w:rPr>
                  </w:rPrChange>
                </w:rPr>
                <w:t>시작</w:t>
              </w:r>
              <w:r w:rsidRPr="009C56D8">
                <w:rPr>
                  <w:rPrChange w:id="847" w:author="김봉효" w:date="2020-11-11T13:41:00Z">
                    <w:rPr/>
                  </w:rPrChange>
                </w:rPr>
                <w:t xml:space="preserve"> </w:t>
              </w:r>
              <w:r w:rsidRPr="009C56D8">
                <w:rPr>
                  <w:rFonts w:hint="eastAsia"/>
                  <w:rPrChange w:id="848" w:author="김봉효" w:date="2020-11-11T13:41:00Z">
                    <w:rPr>
                      <w:rFonts w:hint="eastAsia"/>
                    </w:rPr>
                  </w:rPrChange>
                </w:rPr>
                <w:t>여부를</w:t>
              </w:r>
              <w:r w:rsidRPr="009C56D8">
                <w:rPr>
                  <w:rPrChange w:id="849" w:author="김봉효" w:date="2020-11-11T13:41:00Z">
                    <w:rPr/>
                  </w:rPrChange>
                </w:rPr>
                <w:t xml:space="preserve"> </w:t>
              </w:r>
              <w:r w:rsidRPr="009C56D8">
                <w:rPr>
                  <w:rFonts w:hint="eastAsia"/>
                  <w:rPrChange w:id="850" w:author="김봉효" w:date="2020-11-11T13:41:00Z">
                    <w:rPr>
                      <w:rFonts w:hint="eastAsia"/>
                    </w:rPr>
                  </w:rPrChange>
                </w:rPr>
                <w:t>결정한다</w:t>
              </w:r>
              <w:r w:rsidRPr="009C56D8">
                <w:rPr>
                  <w:rPrChange w:id="851" w:author="김봉효" w:date="2020-11-11T13:41:00Z">
                    <w:rPr/>
                  </w:rPrChange>
                </w:rPr>
                <w:t xml:space="preserve">. </w:t>
              </w:r>
            </w:ins>
            <w:ins w:id="852" w:author="Joonhwan Yi" w:date="2020-11-05T22:04:00Z">
              <w:r w:rsidRPr="009C56D8">
                <w:rPr>
                  <w:rPrChange w:id="853" w:author="김봉효" w:date="2020-11-11T13:41:00Z">
                    <w:rPr/>
                  </w:rPrChange>
                </w:rPr>
                <w:t>OP_START[0] = 1이면, I0</w:t>
              </w:r>
              <w:r w:rsidRPr="009C56D8">
                <w:rPr>
                  <w:rFonts w:hint="eastAsia"/>
                  <w:rPrChange w:id="854" w:author="김봉효" w:date="2020-11-11T13:41:00Z">
                    <w:rPr>
                      <w:rFonts w:hint="eastAsia"/>
                    </w:rPr>
                  </w:rPrChange>
                </w:rPr>
                <w:t>부터</w:t>
              </w:r>
              <w:r w:rsidRPr="009C56D8">
                <w:rPr>
                  <w:rPrChange w:id="855" w:author="김봉효" w:date="2020-11-11T13:41:00Z">
                    <w:rPr/>
                  </w:rPrChange>
                </w:rPr>
                <w:t xml:space="preserve"> I9</w:t>
              </w:r>
            </w:ins>
            <w:ins w:id="856" w:author="Joonhwan Yi" w:date="2020-11-05T22:05:00Z">
              <w:r w:rsidRPr="009C56D8">
                <w:rPr>
                  <w:rFonts w:hint="eastAsia"/>
                  <w:rPrChange w:id="857" w:author="김봉효" w:date="2020-11-11T13:41:00Z">
                    <w:rPr>
                      <w:rFonts w:hint="eastAsia"/>
                    </w:rPr>
                  </w:rPrChange>
                </w:rPr>
                <w:t>까지</w:t>
              </w:r>
              <w:r w:rsidRPr="009C56D8">
                <w:rPr>
                  <w:rPrChange w:id="858" w:author="김봉효" w:date="2020-11-11T13:41:00Z">
                    <w:rPr/>
                  </w:rPrChange>
                </w:rPr>
                <w:t xml:space="preserve"> 10</w:t>
              </w:r>
              <w:r w:rsidRPr="009C56D8">
                <w:rPr>
                  <w:rFonts w:hint="eastAsia"/>
                  <w:rPrChange w:id="859" w:author="김봉효" w:date="2020-11-11T13:41:00Z">
                    <w:rPr>
                      <w:rFonts w:hint="eastAsia"/>
                    </w:rPr>
                  </w:rPrChange>
                </w:rPr>
                <w:t>개의</w:t>
              </w:r>
              <w:r w:rsidRPr="009C56D8">
                <w:rPr>
                  <w:rPrChange w:id="860" w:author="김봉효" w:date="2020-11-11T13:41:00Z">
                    <w:rPr/>
                  </w:rPrChange>
                </w:rPr>
                <w:t xml:space="preserve"> instruction</w:t>
              </w:r>
              <w:r w:rsidRPr="009C56D8">
                <w:rPr>
                  <w:rFonts w:hint="eastAsia"/>
                  <w:rPrChange w:id="861" w:author="김봉효" w:date="2020-11-11T13:41:00Z">
                    <w:rPr>
                      <w:rFonts w:hint="eastAsia"/>
                    </w:rPr>
                  </w:rPrChange>
                </w:rPr>
                <w:t>을</w:t>
              </w:r>
              <w:r w:rsidRPr="009C56D8">
                <w:rPr>
                  <w:rPrChange w:id="862" w:author="김봉효" w:date="2020-11-11T13:41:00Z">
                    <w:rPr/>
                  </w:rPrChange>
                </w:rPr>
                <w:t xml:space="preserve"> 수행하여 결과를 data register들 R0~R9</w:t>
              </w:r>
              <w:r w:rsidRPr="009C56D8">
                <w:rPr>
                  <w:rFonts w:hint="eastAsia"/>
                  <w:rPrChange w:id="863" w:author="김봉효" w:date="2020-11-11T13:41:00Z">
                    <w:rPr>
                      <w:rFonts w:hint="eastAsia"/>
                    </w:rPr>
                  </w:rPrChange>
                </w:rPr>
                <w:t>에</w:t>
              </w:r>
              <w:r w:rsidRPr="009C56D8">
                <w:rPr>
                  <w:rPrChange w:id="864" w:author="김봉효" w:date="2020-11-11T13:41:00Z">
                    <w:rPr/>
                  </w:rPrChange>
                </w:rPr>
                <w:t xml:space="preserve"> </w:t>
              </w:r>
              <w:r w:rsidRPr="009C56D8">
                <w:rPr>
                  <w:rFonts w:hint="eastAsia"/>
                  <w:rPrChange w:id="865" w:author="김봉효" w:date="2020-11-11T13:41:00Z">
                    <w:rPr>
                      <w:rFonts w:hint="eastAsia"/>
                    </w:rPr>
                  </w:rPrChange>
                </w:rPr>
                <w:t>저장한다</w:t>
              </w:r>
              <w:r w:rsidRPr="009C56D8">
                <w:rPr>
                  <w:rPrChange w:id="866" w:author="김봉효" w:date="2020-11-11T13:41:00Z">
                    <w:rPr/>
                  </w:rPrChange>
                </w:rPr>
                <w:t>.</w:t>
              </w:r>
            </w:ins>
          </w:p>
          <w:p w14:paraId="40103503" w14:textId="2FA2379F" w:rsidR="007E1A3C" w:rsidRDefault="007E1A3C" w:rsidP="00DD4F25">
            <w:pPr>
              <w:rPr>
                <w:ins w:id="867" w:author="Joonhwan Yi" w:date="2020-11-05T21:56:00Z"/>
              </w:rPr>
            </w:pPr>
            <w:ins w:id="868" w:author="Joonhwan Yi" w:date="2020-11-05T22:05:00Z">
              <w:r w:rsidRPr="009C56D8">
                <w:rPr>
                  <w:rPrChange w:id="869" w:author="김봉효" w:date="2020-11-11T13:41:00Z">
                    <w:rPr/>
                  </w:rPrChange>
                </w:rPr>
                <w:t>OP_START[</w:t>
              </w:r>
              <w:del w:id="870" w:author="김봉효" w:date="2020-11-11T13:40:00Z">
                <w:r w:rsidRPr="009C56D8" w:rsidDel="00AC2F4B">
                  <w:rPr>
                    <w:rPrChange w:id="871" w:author="김봉효" w:date="2020-11-11T13:41:00Z">
                      <w:rPr/>
                    </w:rPrChange>
                  </w:rPr>
                  <w:delText>1</w:delText>
                </w:r>
              </w:del>
            </w:ins>
            <w:ins w:id="872" w:author="김봉효" w:date="2020-11-11T13:40:00Z">
              <w:r w:rsidR="00AC2F4B" w:rsidRPr="009C56D8">
                <w:rPr>
                  <w:rPrChange w:id="873" w:author="김봉효" w:date="2020-11-11T13:41:00Z">
                    <w:rPr>
                      <w:color w:val="FF0000"/>
                    </w:rPr>
                  </w:rPrChange>
                </w:rPr>
                <w:t>0</w:t>
              </w:r>
            </w:ins>
            <w:ins w:id="874" w:author="Joonhwan Yi" w:date="2020-11-05T22:05:00Z">
              <w:r w:rsidRPr="009C56D8">
                <w:rPr>
                  <w:rPrChange w:id="875" w:author="김봉효" w:date="2020-11-11T13:41:00Z">
                    <w:rPr/>
                  </w:rPrChange>
                </w:rPr>
                <w:t>] = 0</w:t>
              </w:r>
            </w:ins>
            <w:ins w:id="876" w:author="Joonhwan Yi" w:date="2020-11-05T22:06:00Z">
              <w:r w:rsidRPr="009C56D8">
                <w:rPr>
                  <w:rFonts w:hint="eastAsia"/>
                  <w:rPrChange w:id="877" w:author="김봉효" w:date="2020-11-11T13:41:00Z">
                    <w:rPr>
                      <w:rFonts w:hint="eastAsia"/>
                    </w:rPr>
                  </w:rPrChange>
                </w:rPr>
                <w:t>이면</w:t>
              </w:r>
              <w:r w:rsidRPr="009C56D8">
                <w:rPr>
                  <w:rPrChange w:id="878" w:author="김봉효" w:date="2020-11-11T13:41:00Z">
                    <w:rPr/>
                  </w:rPrChange>
                </w:rPr>
                <w:t xml:space="preserve"> idle</w:t>
              </w:r>
              <w:r w:rsidRPr="009C56D8">
                <w:rPr>
                  <w:rFonts w:hint="eastAsia"/>
                  <w:rPrChange w:id="879" w:author="김봉효" w:date="2020-11-11T13:41:00Z">
                    <w:rPr>
                      <w:rFonts w:hint="eastAsia"/>
                    </w:rPr>
                  </w:rPrChange>
                </w:rPr>
                <w:t>상태로</w:t>
              </w:r>
              <w:r w:rsidRPr="009C56D8">
                <w:rPr>
                  <w:rPrChange w:id="880" w:author="김봉효" w:date="2020-11-11T13:41:00Z">
                    <w:rPr/>
                  </w:rPrChange>
                </w:rPr>
                <w:t xml:space="preserve"> </w:t>
              </w:r>
              <w:r w:rsidRPr="009C56D8">
                <w:rPr>
                  <w:rFonts w:hint="eastAsia"/>
                  <w:rPrChange w:id="881" w:author="김봉효" w:date="2020-11-11T13:41:00Z">
                    <w:rPr>
                      <w:rFonts w:hint="eastAsia"/>
                    </w:rPr>
                  </w:rPrChange>
                </w:rPr>
                <w:t>아무</w:t>
              </w:r>
              <w:r w:rsidRPr="009C56D8">
                <w:rPr>
                  <w:rPrChange w:id="882" w:author="김봉효" w:date="2020-11-11T13:41:00Z">
                    <w:rPr/>
                  </w:rPrChange>
                </w:rPr>
                <w:t xml:space="preserve"> </w:t>
              </w:r>
              <w:r w:rsidRPr="009C56D8">
                <w:rPr>
                  <w:rFonts w:hint="eastAsia"/>
                  <w:rPrChange w:id="883" w:author="김봉효" w:date="2020-11-11T13:41:00Z">
                    <w:rPr>
                      <w:rFonts w:hint="eastAsia"/>
                    </w:rPr>
                  </w:rPrChange>
                </w:rPr>
                <w:t>일도</w:t>
              </w:r>
              <w:r w:rsidRPr="009C56D8">
                <w:rPr>
                  <w:rPrChange w:id="884" w:author="김봉효" w:date="2020-11-11T13:41:00Z">
                    <w:rPr/>
                  </w:rPrChange>
                </w:rPr>
                <w:t xml:space="preserve"> </w:t>
              </w:r>
              <w:r w:rsidRPr="009C56D8">
                <w:rPr>
                  <w:rFonts w:hint="eastAsia"/>
                  <w:rPrChange w:id="885" w:author="김봉효" w:date="2020-11-11T13:41:00Z">
                    <w:rPr>
                      <w:rFonts w:hint="eastAsia"/>
                    </w:rPr>
                  </w:rPrChange>
                </w:rPr>
                <w:t>하지</w:t>
              </w:r>
              <w:r w:rsidRPr="009C56D8">
                <w:rPr>
                  <w:rPrChange w:id="886" w:author="김봉효" w:date="2020-11-11T13:41:00Z">
                    <w:rPr/>
                  </w:rPrChange>
                </w:rPr>
                <w:t xml:space="preserve"> </w:t>
              </w:r>
              <w:r w:rsidRPr="009C56D8">
                <w:rPr>
                  <w:rFonts w:hint="eastAsia"/>
                  <w:rPrChange w:id="887" w:author="김봉효" w:date="2020-11-11T13:41:00Z">
                    <w:rPr>
                      <w:rFonts w:hint="eastAsia"/>
                    </w:rPr>
                  </w:rPrChange>
                </w:rPr>
                <w:t>않는다</w:t>
              </w:r>
              <w:r w:rsidRPr="009C56D8">
                <w:rPr>
                  <w:rPrChange w:id="888" w:author="김봉효" w:date="2020-11-11T13:41:00Z">
                    <w:rPr/>
                  </w:rPrChange>
                </w:rPr>
                <w:t>.</w:t>
              </w:r>
            </w:ins>
          </w:p>
        </w:tc>
      </w:tr>
      <w:tr w:rsidR="007E1A3C" w14:paraId="6295291C" w14:textId="77777777" w:rsidTr="00B54D7F">
        <w:trPr>
          <w:ins w:id="889" w:author="Joonhwan Yi" w:date="2020-11-05T21:56:00Z"/>
        </w:trPr>
        <w:tc>
          <w:tcPr>
            <w:tcW w:w="1206" w:type="dxa"/>
            <w:vMerge/>
          </w:tcPr>
          <w:p w14:paraId="1779F2B3" w14:textId="77777777" w:rsidR="007E1A3C" w:rsidRDefault="007E1A3C" w:rsidP="00DD4F25">
            <w:pPr>
              <w:rPr>
                <w:ins w:id="890" w:author="Joonhwan Yi" w:date="2020-11-05T21:56:00Z"/>
              </w:rPr>
            </w:pPr>
          </w:p>
        </w:tc>
        <w:tc>
          <w:tcPr>
            <w:tcW w:w="1239" w:type="dxa"/>
          </w:tcPr>
          <w:p w14:paraId="3C608662" w14:textId="1209AEAB" w:rsidR="007E1A3C" w:rsidRDefault="007E1A3C" w:rsidP="00DD4F25">
            <w:pPr>
              <w:rPr>
                <w:ins w:id="891" w:author="Joonhwan Yi" w:date="2020-11-05T21:56:00Z"/>
              </w:rPr>
            </w:pPr>
            <w:ins w:id="892" w:author="Joonhwan Yi" w:date="2020-11-05T22:02:00Z">
              <w:r>
                <w:rPr>
                  <w:rFonts w:hint="eastAsia"/>
                </w:rPr>
                <w:t>INT_MASK</w:t>
              </w:r>
            </w:ins>
          </w:p>
        </w:tc>
        <w:tc>
          <w:tcPr>
            <w:tcW w:w="1334" w:type="dxa"/>
          </w:tcPr>
          <w:p w14:paraId="5E1030C5" w14:textId="2F40F3C6" w:rsidR="007E1A3C" w:rsidRDefault="007E1A3C" w:rsidP="0055475E">
            <w:pPr>
              <w:rPr>
                <w:ins w:id="893" w:author="Joonhwan Yi" w:date="2020-11-05T21:56:00Z"/>
              </w:rPr>
            </w:pPr>
            <w:ins w:id="894" w:author="Joonhwan Yi" w:date="2020-11-05T22:03:00Z">
              <w:r>
                <w:rPr>
                  <w:rFonts w:hint="eastAsia"/>
                </w:rPr>
                <w:t>0x</w:t>
              </w:r>
              <w:r>
                <w:t>0021</w:t>
              </w:r>
            </w:ins>
          </w:p>
        </w:tc>
        <w:tc>
          <w:tcPr>
            <w:tcW w:w="1410" w:type="dxa"/>
          </w:tcPr>
          <w:p w14:paraId="2E2BE73C" w14:textId="41126001" w:rsidR="007E1A3C" w:rsidRDefault="007E1A3C" w:rsidP="00DD4F25">
            <w:pPr>
              <w:rPr>
                <w:ins w:id="895" w:author="Joonhwan Yi" w:date="2020-11-05T21:56:00Z"/>
              </w:rPr>
            </w:pPr>
            <w:ins w:id="896" w:author="Joonhwan Yi" w:date="2020-11-05T22:03:00Z">
              <w:r>
                <w:rPr>
                  <w:rFonts w:hint="eastAsia"/>
                </w:rPr>
                <w:t>R/W</w:t>
              </w:r>
            </w:ins>
          </w:p>
        </w:tc>
        <w:tc>
          <w:tcPr>
            <w:tcW w:w="718" w:type="dxa"/>
          </w:tcPr>
          <w:p w14:paraId="6552B153" w14:textId="07C16821" w:rsidR="007E1A3C" w:rsidRDefault="00BD599E" w:rsidP="00DD4F25">
            <w:pPr>
              <w:rPr>
                <w:ins w:id="897" w:author="Joonhwan Yi" w:date="2020-11-05T21:56:00Z"/>
              </w:rPr>
            </w:pPr>
            <w:ins w:id="898" w:author="Joonhwan Yi" w:date="2020-11-05T22:32:00Z">
              <w:r>
                <w:t>64</w:t>
              </w:r>
            </w:ins>
          </w:p>
        </w:tc>
        <w:tc>
          <w:tcPr>
            <w:tcW w:w="3109" w:type="dxa"/>
          </w:tcPr>
          <w:p w14:paraId="3069B6C3" w14:textId="1365D56C" w:rsidR="007E1A3C" w:rsidRDefault="007E1A3C" w:rsidP="0055475E">
            <w:pPr>
              <w:rPr>
                <w:ins w:id="899" w:author="Joonhwan Yi" w:date="2020-11-05T21:56:00Z"/>
              </w:rPr>
            </w:pPr>
            <w:ins w:id="900" w:author="Joonhwan Yi" w:date="2020-11-05T22:08:00Z">
              <w:r>
                <w:rPr>
                  <w:rFonts w:hint="eastAsia"/>
                </w:rPr>
                <w:t>Interrupt mask register</w:t>
              </w:r>
            </w:ins>
            <w:ins w:id="901" w:author="Joonhwan Yi" w:date="2020-11-05T22:09:00Z">
              <w:r>
                <w:rPr>
                  <w:rFonts w:hint="eastAsia"/>
                </w:rPr>
                <w:t xml:space="preserve">로 </w:t>
              </w:r>
              <w:r>
                <w:t xml:space="preserve">output port </w:t>
              </w:r>
              <w:r>
                <w:rPr>
                  <w:rFonts w:hint="eastAsia"/>
                </w:rPr>
                <w:t>Interrupt_out</w:t>
              </w:r>
            </w:ins>
            <w:ins w:id="902" w:author="Joonhwan Yi" w:date="2020-11-05T22:10:00Z">
              <w:r>
                <w:rPr>
                  <w:rFonts w:hint="eastAsia"/>
                </w:rPr>
                <w:t>의 값을 결정하는데 이용한다.</w:t>
              </w:r>
              <w:r>
                <w:t xml:space="preserve"> Interrupt_out = INT_MASK[0] &amp; INTERRUPT[0] 이다.</w:t>
              </w:r>
            </w:ins>
          </w:p>
        </w:tc>
      </w:tr>
      <w:tr w:rsidR="007E1A3C" w14:paraId="7152B6E9" w14:textId="77777777" w:rsidTr="00B54D7F">
        <w:trPr>
          <w:ins w:id="903" w:author="Joonhwan Yi" w:date="2020-11-05T21:56:00Z"/>
        </w:trPr>
        <w:tc>
          <w:tcPr>
            <w:tcW w:w="1206" w:type="dxa"/>
            <w:vMerge/>
          </w:tcPr>
          <w:p w14:paraId="1203A473" w14:textId="77777777" w:rsidR="007E1A3C" w:rsidRDefault="007E1A3C" w:rsidP="00DD4F25">
            <w:pPr>
              <w:rPr>
                <w:ins w:id="904" w:author="Joonhwan Yi" w:date="2020-11-05T21:56:00Z"/>
              </w:rPr>
            </w:pPr>
          </w:p>
        </w:tc>
        <w:tc>
          <w:tcPr>
            <w:tcW w:w="1239" w:type="dxa"/>
          </w:tcPr>
          <w:p w14:paraId="30C88846" w14:textId="15FB748A" w:rsidR="007E1A3C" w:rsidRDefault="007E1A3C" w:rsidP="00DD4F25">
            <w:pPr>
              <w:rPr>
                <w:ins w:id="905" w:author="Joonhwan Yi" w:date="2020-11-05T21:56:00Z"/>
              </w:rPr>
            </w:pPr>
            <w:ins w:id="906" w:author="Joonhwan Yi" w:date="2020-11-05T22:02:00Z">
              <w:r>
                <w:rPr>
                  <w:rFonts w:hint="eastAsia"/>
                </w:rPr>
                <w:t>INTERRUPT</w:t>
              </w:r>
            </w:ins>
          </w:p>
        </w:tc>
        <w:tc>
          <w:tcPr>
            <w:tcW w:w="1334" w:type="dxa"/>
          </w:tcPr>
          <w:p w14:paraId="1820BD9F" w14:textId="229E204D" w:rsidR="007E1A3C" w:rsidRDefault="007E1A3C" w:rsidP="0055475E">
            <w:pPr>
              <w:rPr>
                <w:ins w:id="907" w:author="Joonhwan Yi" w:date="2020-11-05T21:56:00Z"/>
              </w:rPr>
            </w:pPr>
            <w:ins w:id="908" w:author="Joonhwan Yi" w:date="2020-11-05T22:03:00Z">
              <w:r>
                <w:rPr>
                  <w:rFonts w:hint="eastAsia"/>
                </w:rPr>
                <w:t>0x</w:t>
              </w:r>
              <w:r>
                <w:t>0022</w:t>
              </w:r>
            </w:ins>
          </w:p>
        </w:tc>
        <w:tc>
          <w:tcPr>
            <w:tcW w:w="1410" w:type="dxa"/>
          </w:tcPr>
          <w:p w14:paraId="3B174E96" w14:textId="49B48221" w:rsidR="007E1A3C" w:rsidRDefault="007E1A3C" w:rsidP="00DD4F25">
            <w:pPr>
              <w:rPr>
                <w:ins w:id="909" w:author="Joonhwan Yi" w:date="2020-11-05T21:56:00Z"/>
              </w:rPr>
            </w:pPr>
            <w:ins w:id="910" w:author="Joonhwan Yi" w:date="2020-11-05T22:03:00Z">
              <w:r>
                <w:rPr>
                  <w:rFonts w:hint="eastAsia"/>
                </w:rPr>
                <w:t>R/W</w:t>
              </w:r>
            </w:ins>
          </w:p>
        </w:tc>
        <w:tc>
          <w:tcPr>
            <w:tcW w:w="718" w:type="dxa"/>
          </w:tcPr>
          <w:p w14:paraId="082E9175" w14:textId="08E3077C" w:rsidR="007E1A3C" w:rsidRDefault="00BD599E" w:rsidP="00DD4F25">
            <w:pPr>
              <w:rPr>
                <w:ins w:id="911" w:author="Joonhwan Yi" w:date="2020-11-05T21:56:00Z"/>
              </w:rPr>
            </w:pPr>
            <w:ins w:id="912" w:author="Joonhwan Yi" w:date="2020-11-05T22:32:00Z">
              <w:r>
                <w:t>64</w:t>
              </w:r>
            </w:ins>
          </w:p>
        </w:tc>
        <w:tc>
          <w:tcPr>
            <w:tcW w:w="3109" w:type="dxa"/>
          </w:tcPr>
          <w:p w14:paraId="7D8EFB7C" w14:textId="7216911F" w:rsidR="007E1A3C" w:rsidRDefault="007E1A3C" w:rsidP="00DD4F25">
            <w:pPr>
              <w:rPr>
                <w:ins w:id="913" w:author="Joonhwan Yi" w:date="2020-11-05T21:56:00Z"/>
              </w:rPr>
            </w:pPr>
            <w:ins w:id="914" w:author="Joonhwan Yi" w:date="2020-11-05T22:11:00Z">
              <w:r>
                <w:rPr>
                  <w:rFonts w:hint="eastAsia"/>
                </w:rPr>
                <w:t xml:space="preserve">Interrupt register로 </w:t>
              </w:r>
              <w:r>
                <w:t>MP</w:t>
              </w:r>
              <w:r>
                <w:rPr>
                  <w:rFonts w:hint="eastAsia"/>
                </w:rPr>
                <w:t xml:space="preserve">가 </w:t>
              </w:r>
              <w:r>
                <w:t>10</w:t>
              </w:r>
              <w:r>
                <w:rPr>
                  <w:rFonts w:hint="eastAsia"/>
                </w:rPr>
                <w:t>개의 instruction I0 ~ I9까지 모두 수행</w:t>
              </w:r>
            </w:ins>
            <w:ins w:id="915" w:author="김봉효" w:date="2020-11-09T12:46:00Z">
              <w:r w:rsidR="00B54D7F">
                <w:rPr>
                  <w:rFonts w:hint="eastAsia"/>
                </w:rPr>
                <w:t xml:space="preserve"> </w:t>
              </w:r>
            </w:ins>
            <w:ins w:id="916" w:author="Joonhwan Yi" w:date="2020-11-05T22:11:00Z">
              <w:r>
                <w:rPr>
                  <w:rFonts w:hint="eastAsia"/>
                </w:rPr>
                <w:t xml:space="preserve">완료하면 </w:t>
              </w:r>
              <w:r>
                <w:t>INTERRUPT[0]</w:t>
              </w:r>
              <w:r>
                <w:rPr>
                  <w:rFonts w:hint="eastAsia"/>
                </w:rPr>
                <w:t>에</w:t>
              </w:r>
              <w:r>
                <w:t xml:space="preserve"> 1</w:t>
              </w:r>
              <w:r>
                <w:rPr>
                  <w:rFonts w:hint="eastAsia"/>
                </w:rPr>
                <w:t>을 쓴다.</w:t>
              </w:r>
            </w:ins>
          </w:p>
        </w:tc>
      </w:tr>
    </w:tbl>
    <w:p w14:paraId="04FAF5AD" w14:textId="53F17B5D" w:rsidR="00DD4F25" w:rsidRDefault="00B54D7F">
      <w:pPr>
        <w:ind w:leftChars="90" w:left="180"/>
        <w:jc w:val="center"/>
        <w:rPr>
          <w:ins w:id="917" w:author="Joonhwan Yi" w:date="2020-11-05T21:55:00Z"/>
        </w:rPr>
        <w:pPrChange w:id="918" w:author="김봉효" w:date="2020-11-09T12:47:00Z">
          <w:pPr>
            <w:ind w:leftChars="90" w:left="180"/>
          </w:pPr>
        </w:pPrChange>
      </w:pPr>
      <w:ins w:id="919" w:author="김봉효" w:date="2020-11-09T12:46:00Z">
        <w:r w:rsidRPr="00C83879">
          <w:rPr>
            <w:sz w:val="18"/>
            <w:szCs w:val="20"/>
          </w:rPr>
          <w:t xml:space="preserve">Table </w:t>
        </w:r>
        <w:r>
          <w:rPr>
            <w:sz w:val="18"/>
            <w:szCs w:val="20"/>
          </w:rPr>
          <w:t>4</w:t>
        </w:r>
        <w:r w:rsidRPr="00C83879">
          <w:rPr>
            <w:sz w:val="18"/>
            <w:szCs w:val="20"/>
          </w:rPr>
          <w:t xml:space="preserve">. </w:t>
        </w:r>
        <w:r>
          <w:rPr>
            <w:rFonts w:hint="eastAsia"/>
            <w:sz w:val="18"/>
            <w:szCs w:val="20"/>
          </w:rPr>
          <w:t>R</w:t>
        </w:r>
        <w:r>
          <w:rPr>
            <w:sz w:val="18"/>
            <w:szCs w:val="20"/>
          </w:rPr>
          <w:t>egister Map</w:t>
        </w:r>
      </w:ins>
    </w:p>
    <w:p w14:paraId="6E50BED0" w14:textId="59E7708D" w:rsidR="00DD4F25" w:rsidDel="00B54D7F" w:rsidRDefault="00DD4F25" w:rsidP="009A31B0">
      <w:pPr>
        <w:rPr>
          <w:del w:id="920" w:author="김봉효" w:date="2020-11-09T12:47:00Z"/>
        </w:rPr>
      </w:pPr>
    </w:p>
    <w:p w14:paraId="0B2A14EE" w14:textId="0BEAA951" w:rsidR="0027167F" w:rsidDel="00BD599E" w:rsidRDefault="0027167F" w:rsidP="0027167F">
      <w:pPr>
        <w:rPr>
          <w:ins w:id="921" w:author="ryvius00" w:date="2020-11-05T14:31:00Z"/>
          <w:moveFrom w:id="922" w:author="Joonhwan Yi" w:date="2020-11-05T22:24:00Z"/>
        </w:rPr>
      </w:pPr>
      <w:moveFromRangeStart w:id="923" w:author="Joonhwan Yi" w:date="2020-11-05T22:24:00Z" w:name="move55507485"/>
      <w:moveFrom w:id="924" w:author="Joonhwan Yi" w:date="2020-11-05T22:24:00Z">
        <w:ins w:id="925" w:author="ryvius00" w:date="2020-11-05T14:31:00Z">
          <w:r w:rsidDel="00BD599E">
            <w:rPr>
              <w:rFonts w:hint="eastAsia"/>
            </w:rPr>
            <w:t>R</w:t>
          </w:r>
          <w:r w:rsidDel="00BD599E">
            <w:t>egister</w:t>
          </w:r>
        </w:ins>
        <w:ins w:id="926" w:author="ryvius00" w:date="2020-11-05T14:34:00Z">
          <w:r w:rsidDel="00BD599E">
            <w:t xml:space="preserve"> file</w:t>
          </w:r>
          <w:r w:rsidDel="00BD599E">
            <w:rPr>
              <w:rFonts w:hint="eastAsia"/>
            </w:rPr>
            <w:t>은</w:t>
          </w:r>
        </w:ins>
        <w:ins w:id="927" w:author="ryvius00" w:date="2020-11-05T14:31:00Z">
          <w:r w:rsidDel="00BD599E">
            <w:rPr>
              <w:rFonts w:hint="eastAsia"/>
            </w:rPr>
            <w:t xml:space="preserve"> </w:t>
          </w:r>
          <w:r w:rsidDel="00BD599E">
            <w:t>3</w:t>
          </w:r>
          <w:r w:rsidDel="00BD599E">
            <w:rPr>
              <w:rFonts w:hint="eastAsia"/>
            </w:rPr>
            <w:t>가지</w:t>
          </w:r>
        </w:ins>
        <w:ins w:id="928" w:author="ryvius00" w:date="2020-11-05T14:34:00Z">
          <w:r w:rsidDel="00BD599E">
            <w:rPr>
              <w:rFonts w:hint="eastAsia"/>
            </w:rPr>
            <w:t xml:space="preserve">의 </w:t>
          </w:r>
          <w:r w:rsidDel="00BD599E">
            <w:t>Register</w:t>
          </w:r>
          <w:r w:rsidDel="00BD599E">
            <w:rPr>
              <w:rFonts w:hint="eastAsia"/>
            </w:rPr>
            <w:t>로 구성되어</w:t>
          </w:r>
        </w:ins>
        <w:ins w:id="929" w:author="김봉효" w:date="2020-11-05T16:32:00Z">
          <w:r w:rsidR="0025670E" w:rsidDel="00BD599E">
            <w:rPr>
              <w:rFonts w:hint="eastAsia"/>
            </w:rPr>
            <w:t xml:space="preserve"> </w:t>
          </w:r>
        </w:ins>
        <w:ins w:id="930" w:author="ryvius00" w:date="2020-11-05T14:34:00Z">
          <w:r w:rsidDel="00BD599E">
            <w:rPr>
              <w:rFonts w:hint="eastAsia"/>
            </w:rPr>
            <w:t>있다.</w:t>
          </w:r>
        </w:ins>
      </w:moveFrom>
    </w:p>
    <w:p w14:paraId="687193D9" w14:textId="0FBADA4D" w:rsidR="0027167F" w:rsidDel="00BD599E" w:rsidRDefault="0027167F" w:rsidP="0027167F">
      <w:pPr>
        <w:pStyle w:val="a4"/>
        <w:numPr>
          <w:ilvl w:val="0"/>
          <w:numId w:val="9"/>
        </w:numPr>
        <w:ind w:leftChars="515"/>
        <w:rPr>
          <w:ins w:id="931" w:author="ryvius00" w:date="2020-11-05T14:31:00Z"/>
          <w:moveFrom w:id="932" w:author="Joonhwan Yi" w:date="2020-11-05T22:24:00Z"/>
        </w:rPr>
      </w:pPr>
      <w:moveFrom w:id="933" w:author="Joonhwan Yi" w:date="2020-11-05T22:24:00Z">
        <w:ins w:id="934" w:author="ryvius00" w:date="2020-11-05T14:40:00Z">
          <w:r w:rsidDel="00BD599E">
            <w:rPr>
              <w:rFonts w:hint="eastAsia"/>
            </w:rPr>
            <w:t>D</w:t>
          </w:r>
          <w:r w:rsidDel="00BD599E">
            <w:t>ata</w:t>
          </w:r>
        </w:ins>
        <w:ins w:id="935" w:author="ryvius00" w:date="2020-11-05T14:31:00Z">
          <w:r w:rsidDel="00BD599E">
            <w:rPr>
              <w:rFonts w:hint="eastAsia"/>
            </w:rPr>
            <w:t xml:space="preserve">를 저장시키는 </w:t>
          </w:r>
          <w:r w:rsidDel="00BD599E">
            <w:t>DATA_REG</w:t>
          </w:r>
        </w:ins>
      </w:moveFrom>
    </w:p>
    <w:p w14:paraId="6841DE2C" w14:textId="338587B8" w:rsidR="0027167F" w:rsidDel="00BD599E" w:rsidRDefault="0027167F" w:rsidP="0027167F">
      <w:pPr>
        <w:pStyle w:val="a4"/>
        <w:numPr>
          <w:ilvl w:val="0"/>
          <w:numId w:val="9"/>
        </w:numPr>
        <w:ind w:leftChars="515"/>
        <w:rPr>
          <w:ins w:id="936" w:author="ryvius00" w:date="2020-11-05T14:31:00Z"/>
          <w:moveFrom w:id="937" w:author="Joonhwan Yi" w:date="2020-11-05T22:24:00Z"/>
        </w:rPr>
      </w:pPr>
      <w:moveFrom w:id="938" w:author="Joonhwan Yi" w:date="2020-11-05T22:24:00Z">
        <w:ins w:id="939" w:author="ryvius00" w:date="2020-11-05T14:31:00Z">
          <w:r w:rsidDel="00BD599E">
            <w:rPr>
              <w:rFonts w:hint="eastAsia"/>
            </w:rPr>
            <w:t>I</w:t>
          </w:r>
          <w:r w:rsidDel="00BD599E">
            <w:t>nstruction</w:t>
          </w:r>
          <w:r w:rsidDel="00BD599E">
            <w:rPr>
              <w:rFonts w:hint="eastAsia"/>
            </w:rPr>
            <w:t xml:space="preserve">을 저장시키는 </w:t>
          </w:r>
          <w:r w:rsidDel="00BD599E">
            <w:t>INST_REG</w:t>
          </w:r>
        </w:ins>
      </w:moveFrom>
    </w:p>
    <w:p w14:paraId="41F51EDE" w14:textId="4ABA61EB" w:rsidR="0027167F" w:rsidDel="00BD599E" w:rsidRDefault="0027167F" w:rsidP="0027167F">
      <w:pPr>
        <w:pStyle w:val="a4"/>
        <w:numPr>
          <w:ilvl w:val="0"/>
          <w:numId w:val="9"/>
        </w:numPr>
        <w:ind w:leftChars="0"/>
        <w:rPr>
          <w:ins w:id="940" w:author="ryvius00" w:date="2020-11-05T14:31:00Z"/>
          <w:del w:id="941" w:author="Joonhwan Yi" w:date="2020-11-05T22:26:00Z"/>
          <w:moveFrom w:id="942" w:author="Joonhwan Yi" w:date="2020-11-05T22:24:00Z"/>
        </w:rPr>
      </w:pPr>
      <w:moveFrom w:id="943" w:author="Joonhwan Yi" w:date="2020-11-05T22:24:00Z">
        <w:ins w:id="944" w:author="ryvius00" w:date="2020-11-05T14:31:00Z">
          <w:r w:rsidDel="00BD599E">
            <w:t xml:space="preserve">Interrupt </w:t>
          </w:r>
        </w:ins>
        <w:ins w:id="945" w:author="ryvius00" w:date="2020-11-05T14:34:00Z">
          <w:r w:rsidDel="00BD599E">
            <w:rPr>
              <w:rFonts w:hint="eastAsia"/>
            </w:rPr>
            <w:t xml:space="preserve">정보 </w:t>
          </w:r>
        </w:ins>
        <w:ins w:id="946" w:author="ryvius00" w:date="2020-11-05T14:31:00Z">
          <w:r w:rsidDel="00BD599E">
            <w:rPr>
              <w:rFonts w:hint="eastAsia"/>
            </w:rPr>
            <w:t xml:space="preserve">및 </w:t>
          </w:r>
          <w:r w:rsidDel="00BD599E">
            <w:t>Op_start</w:t>
          </w:r>
          <w:r w:rsidDel="00BD599E">
            <w:rPr>
              <w:rFonts w:hint="eastAsia"/>
            </w:rPr>
            <w:t xml:space="preserve">신호를 저장시키는 </w:t>
          </w:r>
          <w:r w:rsidDel="00BD599E">
            <w:t>CONT_RE</w:t>
          </w:r>
          <w:del w:id="947" w:author="Joonhwan Yi" w:date="2020-11-05T22:26:00Z">
            <w:r w:rsidDel="00BD599E">
              <w:delText>G</w:delText>
            </w:r>
          </w:del>
        </w:ins>
      </w:moveFrom>
    </w:p>
    <w:moveFromRangeEnd w:id="923"/>
    <w:p w14:paraId="13E7116F" w14:textId="1DBF95ED" w:rsidR="00B54D7F" w:rsidDel="00B54D7F" w:rsidRDefault="00B54D7F" w:rsidP="0027167F">
      <w:pPr>
        <w:rPr>
          <w:ins w:id="948" w:author="ryvius00" w:date="2020-11-05T14:31:00Z"/>
          <w:del w:id="949" w:author="김봉효" w:date="2020-11-09T12:47:00Z"/>
        </w:rPr>
      </w:pPr>
    </w:p>
    <w:p w14:paraId="7522EA43" w14:textId="77777777" w:rsidR="0027167F" w:rsidDel="0052065C" w:rsidRDefault="0027167F">
      <w:pPr>
        <w:rPr>
          <w:ins w:id="950" w:author="ryvius00" w:date="2020-11-05T14:31:00Z"/>
          <w:del w:id="951" w:author="김봉효" w:date="2020-11-10T16:50:00Z"/>
        </w:rPr>
        <w:pPrChange w:id="952" w:author="김봉효" w:date="2020-11-09T12:47:00Z">
          <w:pPr>
            <w:ind w:leftChars="90" w:left="180"/>
          </w:pPr>
        </w:pPrChange>
      </w:pPr>
      <w:ins w:id="953" w:author="ryvius00" w:date="2020-11-05T14:31:00Z">
        <w:r>
          <w:rPr>
            <w:rFonts w:hint="eastAsia"/>
          </w:rPr>
          <w:t>D</w:t>
        </w:r>
        <w:r>
          <w:t>ATA_REG</w:t>
        </w:r>
      </w:ins>
    </w:p>
    <w:p w14:paraId="5CFD84B8" w14:textId="7BF304D3" w:rsidR="00991B57" w:rsidRDefault="00991B57">
      <w:pPr>
        <w:rPr>
          <w:ins w:id="954" w:author="김봉효" w:date="2020-11-05T16:42:00Z"/>
          <w:sz w:val="18"/>
          <w:szCs w:val="20"/>
        </w:rPr>
        <w:pPrChange w:id="955" w:author="김봉효" w:date="2020-11-10T16:50:00Z">
          <w:pPr>
            <w:jc w:val="center"/>
          </w:pPr>
        </w:pPrChange>
      </w:pPr>
    </w:p>
    <w:p w14:paraId="5385AE43" w14:textId="47671933" w:rsidR="00991B57" w:rsidDel="00317607" w:rsidRDefault="005A5BC4">
      <w:pPr>
        <w:jc w:val="center"/>
        <w:rPr>
          <w:ins w:id="956" w:author="ryvius00" w:date="2020-11-05T14:31:00Z"/>
          <w:del w:id="957" w:author="김봉효" w:date="2020-11-05T18:21:00Z"/>
        </w:rPr>
        <w:pPrChange w:id="958" w:author="김봉효" w:date="2020-11-10T16:51:00Z">
          <w:pPr/>
        </w:pPrChange>
      </w:pPr>
      <w:ins w:id="959" w:author="김봉효" w:date="2020-11-10T16:51:00Z">
        <w:r>
          <w:rPr>
            <w:rFonts w:hint="eastAsia"/>
          </w:rPr>
          <w:t xml:space="preserve"> </w:t>
        </w:r>
      </w:ins>
    </w:p>
    <w:p w14:paraId="30F49B98" w14:textId="435A85F9" w:rsidR="0027167F" w:rsidDel="00991B57" w:rsidRDefault="0027167F">
      <w:pPr>
        <w:rPr>
          <w:ins w:id="960" w:author="ryvius00" w:date="2020-11-05T14:38:00Z"/>
          <w:del w:id="961" w:author="김봉효" w:date="2020-11-05T16:44:00Z"/>
        </w:rPr>
      </w:pPr>
      <w:ins w:id="962" w:author="ryvius00" w:date="2020-11-05T14:31:00Z">
        <w:del w:id="963" w:author="김봉효" w:date="2020-11-05T18:30:00Z">
          <w:r w:rsidDel="00213D99">
            <w:delText>ALU</w:delText>
          </w:r>
        </w:del>
      </w:ins>
      <w:ins w:id="964" w:author="김봉효" w:date="2020-11-05T18:30:00Z">
        <w:r w:rsidR="00213D99">
          <w:t>MP</w:t>
        </w:r>
      </w:ins>
      <w:ins w:id="965" w:author="ryvius00" w:date="2020-11-05T14:31:00Z">
        <w:r>
          <w:t xml:space="preserve"> </w:t>
        </w:r>
        <w:r>
          <w:rPr>
            <w:rFonts w:hint="eastAsia"/>
          </w:rPr>
          <w:t xml:space="preserve">연산이 사용할 </w:t>
        </w:r>
        <w:r>
          <w:t>data</w:t>
        </w:r>
        <w:r>
          <w:rPr>
            <w:rFonts w:hint="eastAsia"/>
          </w:rPr>
          <w:t xml:space="preserve">를 저장하는 </w:t>
        </w:r>
        <w:r>
          <w:t>Register</w:t>
        </w:r>
      </w:ins>
      <w:ins w:id="966" w:author="Joonhwan Yi" w:date="2020-11-05T22:27:00Z">
        <w:r w:rsidR="00BD599E">
          <w:rPr>
            <w:rFonts w:hint="eastAsia"/>
          </w:rPr>
          <w:t>들</w:t>
        </w:r>
      </w:ins>
      <w:ins w:id="967" w:author="ryvius00" w:date="2020-11-05T14:31:00Z">
        <w:r>
          <w:rPr>
            <w:rFonts w:hint="eastAsia"/>
          </w:rPr>
          <w:t>이다.</w:t>
        </w:r>
        <w:r>
          <w:t xml:space="preserve"> 32</w:t>
        </w:r>
        <w:r>
          <w:rPr>
            <w:rFonts w:hint="eastAsia"/>
          </w:rPr>
          <w:t xml:space="preserve">비트 </w:t>
        </w:r>
        <w:r>
          <w:t xml:space="preserve">data </w:t>
        </w:r>
        <w:del w:id="968" w:author="김봉효" w:date="2020-11-05T18:30:00Z">
          <w:r w:rsidDel="00213D99">
            <w:delText>2</w:delText>
          </w:r>
        </w:del>
      </w:ins>
      <w:ins w:id="969" w:author="김봉효" w:date="2020-11-05T18:30:00Z">
        <w:r w:rsidR="00213D99">
          <w:t>1</w:t>
        </w:r>
      </w:ins>
      <w:ins w:id="970" w:author="ryvius00" w:date="2020-11-05T14:31:00Z">
        <w:r>
          <w:t>0</w:t>
        </w:r>
        <w:r>
          <w:rPr>
            <w:rFonts w:hint="eastAsia"/>
          </w:rPr>
          <w:t xml:space="preserve">개를 </w:t>
        </w:r>
        <w:r>
          <w:t>testbench</w:t>
        </w:r>
        <w:r>
          <w:rPr>
            <w:rFonts w:hint="eastAsia"/>
          </w:rPr>
          <w:t>로 입력 받아 사용한다.</w:t>
        </w:r>
        <w:r>
          <w:t xml:space="preserve"> ALU </w:t>
        </w:r>
        <w:r>
          <w:rPr>
            <w:rFonts w:hint="eastAsia"/>
          </w:rPr>
          <w:t xml:space="preserve">및 </w:t>
        </w:r>
        <w:r>
          <w:t>Multiplier</w:t>
        </w:r>
        <w:r>
          <w:rPr>
            <w:rFonts w:hint="eastAsia"/>
          </w:rPr>
          <w:t xml:space="preserve">에 </w:t>
        </w:r>
        <w:r>
          <w:t xml:space="preserve">Operand </w:t>
        </w:r>
        <w:del w:id="971" w:author="김봉효" w:date="2020-11-11T13:40:00Z">
          <w:r w:rsidDel="00513F02">
            <w:rPr>
              <w:rFonts w:hint="eastAsia"/>
            </w:rPr>
            <w:delText>1</w:delText>
          </w:r>
        </w:del>
      </w:ins>
      <w:proofErr w:type="spellStart"/>
      <w:ins w:id="972" w:author="김봉효" w:date="2020-11-11T13:40:00Z">
        <w:r w:rsidR="00513F02">
          <w:rPr>
            <w:rFonts w:hint="eastAsia"/>
          </w:rPr>
          <w:t>a</w:t>
        </w:r>
      </w:ins>
      <w:ins w:id="973" w:author="ryvius00" w:date="2020-11-05T14:31:00Z">
        <w:r>
          <w:t>,</w:t>
        </w:r>
        <w:del w:id="974" w:author="김봉효" w:date="2020-11-11T13:40:00Z">
          <w:r w:rsidDel="00513F02">
            <w:delText>2</w:delText>
          </w:r>
        </w:del>
      </w:ins>
      <w:ins w:id="975" w:author="김봉효" w:date="2020-11-11T13:40:00Z">
        <w:r w:rsidR="00513F02">
          <w:t>b</w:t>
        </w:r>
      </w:ins>
      <w:proofErr w:type="spellEnd"/>
      <w:ins w:id="976" w:author="ryvius00" w:date="2020-11-05T14:31:00Z">
        <w:r>
          <w:rPr>
            <w:rFonts w:hint="eastAsia"/>
          </w:rPr>
          <w:t xml:space="preserve">가 </w:t>
        </w:r>
        <w:r>
          <w:t>wire</w:t>
        </w:r>
        <w:r>
          <w:rPr>
            <w:rFonts w:hint="eastAsia"/>
          </w:rPr>
          <w:t xml:space="preserve">로 연결되어 있어 연산을 시작하고 </w:t>
        </w:r>
        <w:r>
          <w:t>Destination address</w:t>
        </w:r>
        <w:r>
          <w:rPr>
            <w:rFonts w:hint="eastAsia"/>
          </w:rPr>
          <w:t>를 받아 결과 값을 저장할 수 있다.</w:t>
        </w:r>
        <w:r>
          <w:t xml:space="preserve"> </w:t>
        </w:r>
      </w:ins>
    </w:p>
    <w:p w14:paraId="317DB369" w14:textId="77777777" w:rsidR="0027167F" w:rsidRDefault="0027167F">
      <w:pPr>
        <w:rPr>
          <w:ins w:id="977" w:author="ryvius00" w:date="2020-11-05T14:31:00Z"/>
        </w:rPr>
        <w:pPrChange w:id="978" w:author="김봉효" w:date="2020-11-10T16:51:00Z">
          <w:pPr>
            <w:ind w:leftChars="90" w:left="180"/>
          </w:pPr>
        </w:pPrChange>
      </w:pPr>
    </w:p>
    <w:p w14:paraId="67EE1476" w14:textId="1D6062E1" w:rsidR="0027167F" w:rsidDel="00213D99" w:rsidRDefault="0027167F" w:rsidP="0027167F">
      <w:pPr>
        <w:pStyle w:val="a4"/>
        <w:numPr>
          <w:ilvl w:val="0"/>
          <w:numId w:val="11"/>
        </w:numPr>
        <w:ind w:leftChars="0"/>
        <w:rPr>
          <w:ins w:id="979" w:author="ryvius00" w:date="2020-11-05T14:31:00Z"/>
          <w:del w:id="980" w:author="김봉효" w:date="2020-11-05T18:31:00Z"/>
          <w:color w:val="000000" w:themeColor="text1"/>
        </w:rPr>
      </w:pPr>
      <w:ins w:id="981" w:author="ryvius00" w:date="2020-11-05T14:31:00Z">
        <w:del w:id="982" w:author="김봉효" w:date="2020-11-05T18:31:00Z">
          <w:r w:rsidRPr="00520F7B" w:rsidDel="00213D99">
            <w:rPr>
              <w:color w:val="000000" w:themeColor="text1"/>
            </w:rPr>
            <w:delText>Op_start</w:delText>
          </w:r>
          <w:r w:rsidRPr="00520F7B" w:rsidDel="00213D99">
            <w:rPr>
              <w:rFonts w:hint="eastAsia"/>
              <w:color w:val="000000" w:themeColor="text1"/>
            </w:rPr>
            <w:delText>가 들어오면 연산 시작,</w:delText>
          </w:r>
          <w:r w:rsidRPr="00520F7B" w:rsidDel="00213D99">
            <w:rPr>
              <w:color w:val="000000" w:themeColor="text1"/>
            </w:rPr>
            <w:delText xml:space="preserve"> </w:delText>
          </w:r>
          <w:r w:rsidRPr="00520F7B" w:rsidDel="00213D99">
            <w:rPr>
              <w:rFonts w:hint="eastAsia"/>
              <w:color w:val="000000" w:themeColor="text1"/>
            </w:rPr>
            <w:delText>O</w:delText>
          </w:r>
          <w:r w:rsidRPr="00520F7B" w:rsidDel="00213D99">
            <w:rPr>
              <w:color w:val="000000" w:themeColor="text1"/>
            </w:rPr>
            <w:delText>p_done</w:delText>
          </w:r>
          <w:r w:rsidRPr="00520F7B" w:rsidDel="00213D99">
            <w:rPr>
              <w:rFonts w:hint="eastAsia"/>
              <w:color w:val="000000" w:themeColor="text1"/>
            </w:rPr>
            <w:delText>이 들어오면 연산 대기 상태로 돌아간다.</w:delText>
          </w:r>
        </w:del>
      </w:ins>
    </w:p>
    <w:p w14:paraId="04312EE1" w14:textId="340AC9D2" w:rsidR="00991B57" w:rsidRPr="00B24368" w:rsidDel="00317607" w:rsidRDefault="00991B57" w:rsidP="0027167F">
      <w:pPr>
        <w:rPr>
          <w:ins w:id="983" w:author="ryvius00" w:date="2020-11-05T14:31:00Z"/>
          <w:del w:id="984" w:author="김봉효" w:date="2020-11-05T18:21:00Z"/>
          <w:color w:val="000000" w:themeColor="text1"/>
        </w:rPr>
      </w:pPr>
    </w:p>
    <w:p w14:paraId="57CA0372" w14:textId="77777777" w:rsidR="00317607" w:rsidRDefault="00317607" w:rsidP="0027167F">
      <w:pPr>
        <w:rPr>
          <w:ins w:id="985" w:author="김봉효" w:date="2020-11-05T18:21:00Z"/>
        </w:rPr>
      </w:pPr>
    </w:p>
    <w:p w14:paraId="4BC74365" w14:textId="1CED545C" w:rsidR="0027167F" w:rsidDel="00317607" w:rsidRDefault="0027167F">
      <w:pPr>
        <w:rPr>
          <w:ins w:id="986" w:author="ryvius00" w:date="2020-11-05T14:31:00Z"/>
          <w:del w:id="987" w:author="김봉효" w:date="2020-11-05T18:21:00Z"/>
        </w:rPr>
      </w:pPr>
      <w:ins w:id="988" w:author="ryvius00" w:date="2020-11-05T14:31:00Z">
        <w:r>
          <w:rPr>
            <w:rFonts w:hint="eastAsia"/>
          </w:rPr>
          <w:t>I</w:t>
        </w:r>
        <w:r>
          <w:t>NST_REG</w:t>
        </w:r>
      </w:ins>
    </w:p>
    <w:p w14:paraId="36715674" w14:textId="77777777" w:rsidR="0027167F" w:rsidRDefault="0027167F">
      <w:pPr>
        <w:rPr>
          <w:ins w:id="989" w:author="ryvius00" w:date="2020-11-05T14:31:00Z"/>
        </w:rPr>
        <w:pPrChange w:id="990" w:author="김봉효" w:date="2020-11-10T16:50:00Z">
          <w:pPr>
            <w:ind w:leftChars="90" w:left="180"/>
          </w:pPr>
        </w:pPrChange>
      </w:pPr>
    </w:p>
    <w:p w14:paraId="350E7509" w14:textId="51B8326D" w:rsidR="0027167F" w:rsidRDefault="0027167F">
      <w:pPr>
        <w:ind w:firstLineChars="50" w:firstLine="100"/>
        <w:rPr>
          <w:ins w:id="991" w:author="ryvius00" w:date="2020-11-05T14:31:00Z"/>
        </w:rPr>
        <w:pPrChange w:id="992" w:author="김봉효" w:date="2020-11-10T16:51:00Z">
          <w:pPr/>
        </w:pPrChange>
      </w:pPr>
      <w:ins w:id="993" w:author="ryvius00" w:date="2020-11-05T14:31:00Z">
        <w:r>
          <w:rPr>
            <w:rFonts w:hint="eastAsia"/>
          </w:rPr>
          <w:t>I</w:t>
        </w:r>
        <w:r>
          <w:t>nstruction</w:t>
        </w:r>
        <w:r>
          <w:rPr>
            <w:rFonts w:hint="eastAsia"/>
          </w:rPr>
          <w:t xml:space="preserve">을 저장하는 </w:t>
        </w:r>
        <w:r>
          <w:t>Register</w:t>
        </w:r>
      </w:ins>
      <w:ins w:id="994" w:author="Joonhwan Yi" w:date="2020-11-05T22:27:00Z">
        <w:r w:rsidR="00BD599E">
          <w:rPr>
            <w:rFonts w:hint="eastAsia"/>
          </w:rPr>
          <w:t>들</w:t>
        </w:r>
      </w:ins>
      <w:ins w:id="995" w:author="ryvius00" w:date="2020-11-05T14:31:00Z">
        <w:del w:id="996" w:author="김봉효" w:date="2020-11-05T18:32:00Z">
          <w:r w:rsidDel="004029F9">
            <w:delText xml:space="preserve"> </w:delText>
          </w:r>
          <w:r w:rsidDel="004029F9">
            <w:rPr>
              <w:rFonts w:hint="eastAsia"/>
            </w:rPr>
            <w:delText>f</w:delText>
          </w:r>
          <w:r w:rsidDel="004029F9">
            <w:delText>ile</w:delText>
          </w:r>
        </w:del>
        <w:r>
          <w:rPr>
            <w:rFonts w:hint="eastAsia"/>
          </w:rPr>
          <w:t>이다.</w:t>
        </w:r>
        <w:r>
          <w:t xml:space="preserve"> </w:t>
        </w:r>
        <w:r>
          <w:rPr>
            <w:rFonts w:hint="eastAsia"/>
          </w:rPr>
          <w:t xml:space="preserve">본 프로젝트에서는 </w:t>
        </w:r>
        <w:r>
          <w:t>10</w:t>
        </w:r>
        <w:r>
          <w:rPr>
            <w:rFonts w:hint="eastAsia"/>
          </w:rPr>
          <w:t xml:space="preserve">개의 </w:t>
        </w:r>
        <w:r>
          <w:t>Instruction</w:t>
        </w:r>
        <w:r>
          <w:rPr>
            <w:rFonts w:hint="eastAsia"/>
          </w:rPr>
          <w:t>을 저장한다.</w:t>
        </w:r>
        <w:r>
          <w:t xml:space="preserve"> </w:t>
        </w:r>
        <w:r>
          <w:rPr>
            <w:rFonts w:hint="eastAsia"/>
          </w:rPr>
          <w:t xml:space="preserve">각각의 </w:t>
        </w:r>
        <w:r>
          <w:t>instruction</w:t>
        </w:r>
        <w:r>
          <w:rPr>
            <w:rFonts w:hint="eastAsia"/>
          </w:rPr>
          <w:t>은 다음과 같다.</w:t>
        </w:r>
        <w:r>
          <w:t xml:space="preserve"> </w:t>
        </w:r>
        <w:r>
          <w:rPr>
            <w:rFonts w:hint="eastAsia"/>
          </w:rPr>
          <w:t>D</w:t>
        </w:r>
        <w:r>
          <w:t>estination</w:t>
        </w:r>
        <w:r>
          <w:rPr>
            <w:rFonts w:hint="eastAsia"/>
          </w:rPr>
          <w:t xml:space="preserve">과 </w:t>
        </w:r>
        <w:r>
          <w:t xml:space="preserve">Operand </w:t>
        </w:r>
        <w:del w:id="997" w:author="김봉효" w:date="2020-11-10T16:49:00Z">
          <w:r w:rsidDel="005249BE">
            <w:delText>1</w:delText>
          </w:r>
        </w:del>
      </w:ins>
      <w:proofErr w:type="spellStart"/>
      <w:ins w:id="998" w:author="김봉효" w:date="2020-11-10T16:49:00Z">
        <w:r w:rsidR="005249BE">
          <w:t>a</w:t>
        </w:r>
      </w:ins>
      <w:ins w:id="999" w:author="ryvius00" w:date="2020-11-05T14:31:00Z">
        <w:r>
          <w:t>,</w:t>
        </w:r>
        <w:del w:id="1000" w:author="김봉효" w:date="2020-11-10T16:49:00Z">
          <w:r w:rsidDel="005249BE">
            <w:delText>2</w:delText>
          </w:r>
        </w:del>
      </w:ins>
      <w:ins w:id="1001" w:author="김봉효" w:date="2020-11-10T16:49:00Z">
        <w:r w:rsidR="005249BE">
          <w:t>b</w:t>
        </w:r>
      </w:ins>
      <w:proofErr w:type="spellEnd"/>
      <w:ins w:id="1002" w:author="ryvius00" w:date="2020-11-05T14:31:00Z">
        <w:r>
          <w:rPr>
            <w:rFonts w:hint="eastAsia"/>
          </w:rPr>
          <w:t xml:space="preserve">는 </w:t>
        </w:r>
        <w:r>
          <w:t>DATA_REG</w:t>
        </w:r>
        <w:r>
          <w:rPr>
            <w:rFonts w:hint="eastAsia"/>
          </w:rPr>
          <w:t>의 저장될 공간의 주소이다.</w:t>
        </w:r>
      </w:ins>
    </w:p>
    <w:p w14:paraId="06ACAC65" w14:textId="77777777" w:rsidR="0027167F" w:rsidRPr="00520F7B" w:rsidRDefault="0027167F" w:rsidP="0027167F">
      <w:pPr>
        <w:pStyle w:val="a4"/>
        <w:numPr>
          <w:ilvl w:val="0"/>
          <w:numId w:val="13"/>
        </w:numPr>
        <w:ind w:leftChars="290" w:left="980"/>
        <w:rPr>
          <w:ins w:id="1003" w:author="ryvius00" w:date="2020-11-05T14:31:00Z"/>
          <w:color w:val="000000" w:themeColor="text1"/>
        </w:rPr>
      </w:pPr>
      <w:ins w:id="1004" w:author="ryvius00" w:date="2020-11-05T14:31:00Z">
        <w:r w:rsidRPr="00520F7B">
          <w:rPr>
            <w:color w:val="000000" w:themeColor="text1"/>
          </w:rPr>
          <w:t>instruction</w:t>
        </w:r>
        <w:r w:rsidRPr="00520F7B">
          <w:rPr>
            <w:rFonts w:hint="eastAsia"/>
            <w:color w:val="000000" w:themeColor="text1"/>
          </w:rPr>
          <w:t xml:space="preserve">은 </w:t>
        </w:r>
        <w:r w:rsidRPr="00520F7B">
          <w:rPr>
            <w:color w:val="000000" w:themeColor="text1"/>
          </w:rPr>
          <w:t>16</w:t>
        </w:r>
        <w:r w:rsidRPr="00520F7B">
          <w:rPr>
            <w:rFonts w:hint="eastAsia"/>
            <w:color w:val="000000" w:themeColor="text1"/>
          </w:rPr>
          <w:t>비트로 구성되어 있다.</w:t>
        </w:r>
      </w:ins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35"/>
        <w:gridCol w:w="2087"/>
        <w:gridCol w:w="2047"/>
        <w:gridCol w:w="2047"/>
      </w:tblGrid>
      <w:tr w:rsidR="0027167F" w:rsidRPr="00520F7B" w14:paraId="45665790" w14:textId="77777777" w:rsidTr="007E1A3C">
        <w:trPr>
          <w:ins w:id="1005" w:author="ryvius00" w:date="2020-11-05T14:31:00Z"/>
        </w:trPr>
        <w:tc>
          <w:tcPr>
            <w:tcW w:w="2254" w:type="dxa"/>
          </w:tcPr>
          <w:p w14:paraId="295E552A" w14:textId="77777777" w:rsidR="0027167F" w:rsidRPr="00520F7B" w:rsidRDefault="0027167F" w:rsidP="007E1A3C">
            <w:pPr>
              <w:pStyle w:val="a4"/>
              <w:ind w:leftChars="0" w:left="0"/>
              <w:jc w:val="center"/>
              <w:rPr>
                <w:ins w:id="1006" w:author="ryvius00" w:date="2020-11-05T14:31:00Z"/>
                <w:color w:val="000000" w:themeColor="text1"/>
              </w:rPr>
            </w:pPr>
            <w:ins w:id="1007" w:author="ryvius00" w:date="2020-11-05T14:31:00Z">
              <w:r>
                <w:rPr>
                  <w:color w:val="000000" w:themeColor="text1"/>
                </w:rPr>
                <w:t>Opcode</w:t>
              </w:r>
            </w:ins>
          </w:p>
        </w:tc>
        <w:tc>
          <w:tcPr>
            <w:tcW w:w="2254" w:type="dxa"/>
          </w:tcPr>
          <w:p w14:paraId="22F6081F" w14:textId="4C1100CA" w:rsidR="0027167F" w:rsidRPr="00520F7B" w:rsidRDefault="0027167F" w:rsidP="007E1A3C">
            <w:pPr>
              <w:pStyle w:val="a4"/>
              <w:ind w:leftChars="0" w:left="0"/>
              <w:jc w:val="center"/>
              <w:rPr>
                <w:ins w:id="1008" w:author="ryvius00" w:date="2020-11-05T14:31:00Z"/>
                <w:color w:val="000000" w:themeColor="text1"/>
              </w:rPr>
            </w:pPr>
            <w:ins w:id="1009" w:author="ryvius00" w:date="2020-11-05T14:31:00Z">
              <w:r w:rsidRPr="00520F7B">
                <w:rPr>
                  <w:rFonts w:hint="eastAsia"/>
                  <w:color w:val="000000" w:themeColor="text1"/>
                </w:rPr>
                <w:t>D</w:t>
              </w:r>
              <w:r w:rsidRPr="00520F7B">
                <w:rPr>
                  <w:color w:val="000000" w:themeColor="text1"/>
                </w:rPr>
                <w:t>estination</w:t>
              </w:r>
            </w:ins>
            <w:ins w:id="1010" w:author="Joonhwan Yi" w:date="2020-11-05T22:15:00Z">
              <w:r w:rsidR="0055475E">
                <w:rPr>
                  <w:color w:val="000000" w:themeColor="text1"/>
                </w:rPr>
                <w:t xml:space="preserve"> (Rd)</w:t>
              </w:r>
            </w:ins>
          </w:p>
        </w:tc>
        <w:tc>
          <w:tcPr>
            <w:tcW w:w="2254" w:type="dxa"/>
          </w:tcPr>
          <w:p w14:paraId="53A25B43" w14:textId="4FBB1E9C" w:rsidR="0027167F" w:rsidRPr="00520F7B" w:rsidRDefault="0027167F" w:rsidP="0055475E">
            <w:pPr>
              <w:pStyle w:val="a4"/>
              <w:ind w:leftChars="0" w:left="0"/>
              <w:jc w:val="center"/>
              <w:rPr>
                <w:ins w:id="1011" w:author="ryvius00" w:date="2020-11-05T14:31:00Z"/>
                <w:color w:val="000000" w:themeColor="text1"/>
              </w:rPr>
            </w:pPr>
            <w:ins w:id="1012" w:author="ryvius00" w:date="2020-11-05T14:31:00Z">
              <w:r>
                <w:rPr>
                  <w:color w:val="000000" w:themeColor="text1"/>
                </w:rPr>
                <w:t>Operand</w:t>
              </w:r>
            </w:ins>
            <w:ins w:id="1013" w:author="김봉효" w:date="2020-11-10T16:49:00Z">
              <w:r w:rsidR="005249BE">
                <w:rPr>
                  <w:color w:val="000000" w:themeColor="text1"/>
                </w:rPr>
                <w:t xml:space="preserve"> </w:t>
              </w:r>
            </w:ins>
            <w:ins w:id="1014" w:author="ryvius00" w:date="2020-11-05T14:31:00Z">
              <w:del w:id="1015" w:author="김봉효" w:date="2020-11-10T16:48:00Z">
                <w:r w:rsidDel="005249BE">
                  <w:rPr>
                    <w:rFonts w:hint="eastAsia"/>
                    <w:color w:val="000000" w:themeColor="text1"/>
                  </w:rPr>
                  <w:delText>1</w:delText>
                </w:r>
              </w:del>
            </w:ins>
            <w:ins w:id="1016" w:author="김봉효" w:date="2020-11-10T16:49:00Z">
              <w:r w:rsidR="005249BE">
                <w:rPr>
                  <w:color w:val="000000" w:themeColor="text1"/>
                </w:rPr>
                <w:t>a</w:t>
              </w:r>
            </w:ins>
            <w:ins w:id="1017" w:author="Joonhwan Yi" w:date="2020-11-05T22:14:00Z">
              <w:r w:rsidR="0055475E">
                <w:rPr>
                  <w:color w:val="000000" w:themeColor="text1"/>
                </w:rPr>
                <w:t xml:space="preserve"> (</w:t>
              </w:r>
            </w:ins>
            <w:ins w:id="1018" w:author="Joonhwan Yi" w:date="2020-11-05T22:15:00Z">
              <w:r w:rsidR="0055475E">
                <w:rPr>
                  <w:color w:val="000000" w:themeColor="text1"/>
                </w:rPr>
                <w:t>Ra</w:t>
              </w:r>
            </w:ins>
            <w:ins w:id="1019" w:author="Joonhwan Yi" w:date="2020-11-05T22:14:00Z">
              <w:r w:rsidR="0055475E">
                <w:rPr>
                  <w:color w:val="000000" w:themeColor="text1"/>
                </w:rPr>
                <w:t>)</w:t>
              </w:r>
            </w:ins>
          </w:p>
        </w:tc>
        <w:tc>
          <w:tcPr>
            <w:tcW w:w="2254" w:type="dxa"/>
          </w:tcPr>
          <w:p w14:paraId="1693F68E" w14:textId="5892223C" w:rsidR="0027167F" w:rsidRPr="00520F7B" w:rsidRDefault="0027167F">
            <w:pPr>
              <w:pStyle w:val="a4"/>
              <w:ind w:leftChars="0" w:left="0"/>
              <w:jc w:val="center"/>
              <w:rPr>
                <w:ins w:id="1020" w:author="ryvius00" w:date="2020-11-05T14:31:00Z"/>
                <w:color w:val="000000" w:themeColor="text1"/>
              </w:rPr>
            </w:pPr>
            <w:ins w:id="1021" w:author="ryvius00" w:date="2020-11-05T14:31:00Z">
              <w:r>
                <w:rPr>
                  <w:color w:val="000000" w:themeColor="text1"/>
                </w:rPr>
                <w:t>Operand</w:t>
              </w:r>
            </w:ins>
            <w:ins w:id="1022" w:author="김봉효" w:date="2020-11-10T16:49:00Z">
              <w:r w:rsidR="005249BE">
                <w:rPr>
                  <w:color w:val="000000" w:themeColor="text1"/>
                </w:rPr>
                <w:t xml:space="preserve"> </w:t>
              </w:r>
            </w:ins>
            <w:ins w:id="1023" w:author="ryvius00" w:date="2020-11-05T14:31:00Z">
              <w:del w:id="1024" w:author="김봉효" w:date="2020-11-10T16:49:00Z">
                <w:r w:rsidDel="005249BE">
                  <w:rPr>
                    <w:color w:val="000000" w:themeColor="text1"/>
                  </w:rPr>
                  <w:delText>2</w:delText>
                </w:r>
              </w:del>
            </w:ins>
            <w:ins w:id="1025" w:author="김봉효" w:date="2020-11-10T16:49:00Z">
              <w:r w:rsidR="005249BE">
                <w:rPr>
                  <w:color w:val="000000" w:themeColor="text1"/>
                </w:rPr>
                <w:t>b</w:t>
              </w:r>
            </w:ins>
            <w:ins w:id="1026" w:author="Joonhwan Yi" w:date="2020-11-05T22:14:00Z">
              <w:r w:rsidR="0055475E">
                <w:rPr>
                  <w:color w:val="000000" w:themeColor="text1"/>
                </w:rPr>
                <w:t xml:space="preserve"> (</w:t>
              </w:r>
            </w:ins>
            <w:ins w:id="1027" w:author="Joonhwan Yi" w:date="2020-11-05T22:15:00Z">
              <w:r w:rsidR="0055475E">
                <w:rPr>
                  <w:color w:val="000000" w:themeColor="text1"/>
                </w:rPr>
                <w:t>Rb</w:t>
              </w:r>
            </w:ins>
            <w:ins w:id="1028" w:author="Joonhwan Yi" w:date="2020-11-05T22:14:00Z">
              <w:r w:rsidR="0055475E">
                <w:rPr>
                  <w:color w:val="000000" w:themeColor="text1"/>
                </w:rPr>
                <w:t>)</w:t>
              </w:r>
            </w:ins>
          </w:p>
        </w:tc>
      </w:tr>
      <w:tr w:rsidR="0027167F" w:rsidRPr="00520F7B" w14:paraId="3AD90B01" w14:textId="77777777" w:rsidTr="007E1A3C">
        <w:trPr>
          <w:ins w:id="1029" w:author="ryvius00" w:date="2020-11-05T14:31:00Z"/>
        </w:trPr>
        <w:tc>
          <w:tcPr>
            <w:tcW w:w="2254" w:type="dxa"/>
          </w:tcPr>
          <w:p w14:paraId="023A0F13" w14:textId="77777777" w:rsidR="0027167F" w:rsidRPr="00520F7B" w:rsidRDefault="0027167F" w:rsidP="007E1A3C">
            <w:pPr>
              <w:pStyle w:val="a4"/>
              <w:ind w:leftChars="0" w:left="0"/>
              <w:jc w:val="center"/>
              <w:rPr>
                <w:ins w:id="1030" w:author="ryvius00" w:date="2020-11-05T14:31:00Z"/>
                <w:color w:val="000000" w:themeColor="text1"/>
              </w:rPr>
            </w:pPr>
            <w:ins w:id="1031" w:author="ryvius00" w:date="2020-11-05T14:31:00Z">
              <w:r w:rsidRPr="00520F7B">
                <w:rPr>
                  <w:rFonts w:hint="eastAsia"/>
                  <w:color w:val="000000" w:themeColor="text1"/>
                </w:rPr>
                <w:t>4</w:t>
              </w:r>
              <w:r w:rsidRPr="00520F7B">
                <w:rPr>
                  <w:color w:val="000000" w:themeColor="text1"/>
                </w:rPr>
                <w:t>bit</w:t>
              </w:r>
            </w:ins>
          </w:p>
        </w:tc>
        <w:tc>
          <w:tcPr>
            <w:tcW w:w="2254" w:type="dxa"/>
          </w:tcPr>
          <w:p w14:paraId="086104A0" w14:textId="77777777" w:rsidR="0027167F" w:rsidRPr="00520F7B" w:rsidRDefault="0027167F" w:rsidP="007E1A3C">
            <w:pPr>
              <w:pStyle w:val="a4"/>
              <w:ind w:leftChars="0" w:left="0"/>
              <w:jc w:val="center"/>
              <w:rPr>
                <w:ins w:id="1032" w:author="ryvius00" w:date="2020-11-05T14:31:00Z"/>
                <w:color w:val="000000" w:themeColor="text1"/>
              </w:rPr>
            </w:pPr>
            <w:ins w:id="1033" w:author="ryvius00" w:date="2020-11-05T14:31:00Z">
              <w:r w:rsidRPr="00520F7B">
                <w:rPr>
                  <w:rFonts w:hint="eastAsia"/>
                  <w:color w:val="000000" w:themeColor="text1"/>
                </w:rPr>
                <w:t>4</w:t>
              </w:r>
              <w:r w:rsidRPr="00520F7B">
                <w:rPr>
                  <w:color w:val="000000" w:themeColor="text1"/>
                </w:rPr>
                <w:t>bit</w:t>
              </w:r>
            </w:ins>
          </w:p>
        </w:tc>
        <w:tc>
          <w:tcPr>
            <w:tcW w:w="2254" w:type="dxa"/>
          </w:tcPr>
          <w:p w14:paraId="0CFB34DD" w14:textId="77777777" w:rsidR="0027167F" w:rsidRPr="00520F7B" w:rsidRDefault="0027167F" w:rsidP="007E1A3C">
            <w:pPr>
              <w:pStyle w:val="a4"/>
              <w:ind w:leftChars="0" w:left="0"/>
              <w:jc w:val="center"/>
              <w:rPr>
                <w:ins w:id="1034" w:author="ryvius00" w:date="2020-11-05T14:31:00Z"/>
                <w:color w:val="000000" w:themeColor="text1"/>
              </w:rPr>
            </w:pPr>
            <w:ins w:id="1035" w:author="ryvius00" w:date="2020-11-05T14:31:00Z">
              <w:r w:rsidRPr="00520F7B">
                <w:rPr>
                  <w:rFonts w:hint="eastAsia"/>
                  <w:color w:val="000000" w:themeColor="text1"/>
                </w:rPr>
                <w:t>4</w:t>
              </w:r>
              <w:r w:rsidRPr="00520F7B">
                <w:rPr>
                  <w:color w:val="000000" w:themeColor="text1"/>
                </w:rPr>
                <w:t>bit</w:t>
              </w:r>
            </w:ins>
          </w:p>
        </w:tc>
        <w:tc>
          <w:tcPr>
            <w:tcW w:w="2254" w:type="dxa"/>
          </w:tcPr>
          <w:p w14:paraId="1C27B860" w14:textId="77777777" w:rsidR="0027167F" w:rsidRPr="00520F7B" w:rsidRDefault="0027167F" w:rsidP="007E1A3C">
            <w:pPr>
              <w:pStyle w:val="a4"/>
              <w:ind w:leftChars="0" w:left="0"/>
              <w:jc w:val="center"/>
              <w:rPr>
                <w:ins w:id="1036" w:author="ryvius00" w:date="2020-11-05T14:31:00Z"/>
                <w:color w:val="000000" w:themeColor="text1"/>
              </w:rPr>
            </w:pPr>
            <w:ins w:id="1037" w:author="ryvius00" w:date="2020-11-05T14:31:00Z">
              <w:r w:rsidRPr="00520F7B">
                <w:rPr>
                  <w:rFonts w:hint="eastAsia"/>
                  <w:color w:val="000000" w:themeColor="text1"/>
                </w:rPr>
                <w:t>4</w:t>
              </w:r>
              <w:r w:rsidRPr="00520F7B">
                <w:rPr>
                  <w:color w:val="000000" w:themeColor="text1"/>
                </w:rPr>
                <w:t>bit</w:t>
              </w:r>
            </w:ins>
          </w:p>
        </w:tc>
      </w:tr>
    </w:tbl>
    <w:p w14:paraId="3387E6ED" w14:textId="77777777" w:rsidR="0027167F" w:rsidRPr="00520F7B" w:rsidRDefault="0027167F" w:rsidP="0027167F">
      <w:pPr>
        <w:pStyle w:val="a4"/>
        <w:numPr>
          <w:ilvl w:val="0"/>
          <w:numId w:val="13"/>
        </w:numPr>
        <w:ind w:leftChars="290" w:left="980"/>
        <w:rPr>
          <w:ins w:id="1038" w:author="ryvius00" w:date="2020-11-05T14:31:00Z"/>
          <w:color w:val="000000" w:themeColor="text1"/>
        </w:rPr>
      </w:pPr>
      <w:ins w:id="1039" w:author="ryvius00" w:date="2020-11-05T14:31:00Z">
        <w:r>
          <w:rPr>
            <w:color w:val="000000" w:themeColor="text1"/>
          </w:rPr>
          <w:t>Opcode</w:t>
        </w:r>
        <w:r w:rsidRPr="00520F7B">
          <w:rPr>
            <w:rFonts w:hint="eastAsia"/>
            <w:color w:val="000000" w:themeColor="text1"/>
          </w:rPr>
          <w:t xml:space="preserve">은 다음과 같이 </w:t>
        </w:r>
        <w:r>
          <w:rPr>
            <w:color w:val="000000" w:themeColor="text1"/>
          </w:rPr>
          <w:t>9</w:t>
        </w:r>
        <w:r w:rsidRPr="00520F7B">
          <w:rPr>
            <w:rFonts w:hint="eastAsia"/>
            <w:color w:val="000000" w:themeColor="text1"/>
          </w:rPr>
          <w:t xml:space="preserve">개의 </w:t>
        </w:r>
        <w:r w:rsidRPr="00520F7B">
          <w:rPr>
            <w:color w:val="000000" w:themeColor="text1"/>
          </w:rPr>
          <w:t>Function</w:t>
        </w:r>
        <w:r w:rsidRPr="00520F7B">
          <w:rPr>
            <w:rFonts w:hint="eastAsia"/>
            <w:color w:val="000000" w:themeColor="text1"/>
          </w:rPr>
          <w:t>을 사용한다.</w:t>
        </w:r>
      </w:ins>
    </w:p>
    <w:tbl>
      <w:tblPr>
        <w:tblStyle w:val="a3"/>
        <w:tblW w:w="7077" w:type="dxa"/>
        <w:tblInd w:w="1387" w:type="dxa"/>
        <w:tblLook w:val="04A0" w:firstRow="1" w:lastRow="0" w:firstColumn="1" w:lastColumn="0" w:noHBand="0" w:noVBand="1"/>
        <w:tblPrChange w:id="1040" w:author="Joonhwan Yi" w:date="2020-11-05T22:17:00Z">
          <w:tblPr>
            <w:tblStyle w:val="a3"/>
            <w:tblW w:w="0" w:type="auto"/>
            <w:tblInd w:w="1990" w:type="dxa"/>
            <w:tblLook w:val="04A0" w:firstRow="1" w:lastRow="0" w:firstColumn="1" w:lastColumn="0" w:noHBand="0" w:noVBand="1"/>
          </w:tblPr>
        </w:tblPrChange>
      </w:tblPr>
      <w:tblGrid>
        <w:gridCol w:w="1250"/>
        <w:gridCol w:w="2150"/>
        <w:gridCol w:w="3677"/>
        <w:tblGridChange w:id="1041">
          <w:tblGrid>
            <w:gridCol w:w="1250"/>
            <w:gridCol w:w="2150"/>
            <w:gridCol w:w="1900"/>
          </w:tblGrid>
        </w:tblGridChange>
      </w:tblGrid>
      <w:tr w:rsidR="0055475E" w:rsidRPr="00BE7126" w14:paraId="66FBE077" w14:textId="77777777" w:rsidTr="0055475E">
        <w:trPr>
          <w:ins w:id="1042" w:author="ryvius00" w:date="2020-11-05T14:31:00Z"/>
        </w:trPr>
        <w:tc>
          <w:tcPr>
            <w:tcW w:w="1250" w:type="dxa"/>
            <w:tcPrChange w:id="1043" w:author="Joonhwan Yi" w:date="2020-11-05T22:17:00Z">
              <w:tcPr>
                <w:tcW w:w="1250" w:type="dxa"/>
              </w:tcPr>
            </w:tcPrChange>
          </w:tcPr>
          <w:p w14:paraId="7FB2E976" w14:textId="60553C04" w:rsidR="0055475E" w:rsidRPr="00520F7B" w:rsidRDefault="0055475E" w:rsidP="007E1A3C">
            <w:pPr>
              <w:pStyle w:val="a4"/>
              <w:ind w:leftChars="0" w:left="0"/>
              <w:jc w:val="center"/>
              <w:rPr>
                <w:ins w:id="1044" w:author="ryvius00" w:date="2020-11-05T14:31:00Z"/>
                <w:color w:val="000000" w:themeColor="text1"/>
              </w:rPr>
            </w:pPr>
            <w:ins w:id="1045" w:author="ryvius00" w:date="2020-11-05T14:31:00Z">
              <w:del w:id="1046" w:author="Joonhwan Yi" w:date="2020-11-05T22:13:00Z">
                <w:r w:rsidRPr="00520F7B" w:rsidDel="0055475E">
                  <w:rPr>
                    <w:color w:val="000000" w:themeColor="text1"/>
                  </w:rPr>
                  <w:delText>No</w:delText>
                </w:r>
              </w:del>
            </w:ins>
            <w:ins w:id="1047" w:author="Joonhwan Yi" w:date="2020-11-05T22:13:00Z">
              <w:r>
                <w:rPr>
                  <w:color w:val="000000" w:themeColor="text1"/>
                </w:rPr>
                <w:t>Opcode</w:t>
              </w:r>
            </w:ins>
            <w:ins w:id="1048" w:author="ryvius00" w:date="2020-11-05T14:31:00Z">
              <w:r w:rsidRPr="00520F7B">
                <w:rPr>
                  <w:color w:val="000000" w:themeColor="text1"/>
                </w:rPr>
                <w:t>.</w:t>
              </w:r>
            </w:ins>
          </w:p>
        </w:tc>
        <w:tc>
          <w:tcPr>
            <w:tcW w:w="2150" w:type="dxa"/>
            <w:tcPrChange w:id="1049" w:author="Joonhwan Yi" w:date="2020-11-05T22:17:00Z">
              <w:tcPr>
                <w:tcW w:w="2150" w:type="dxa"/>
              </w:tcPr>
            </w:tcPrChange>
          </w:tcPr>
          <w:p w14:paraId="0DB34C21" w14:textId="754D6F3C" w:rsidR="0055475E" w:rsidRPr="00520F7B" w:rsidRDefault="0055475E" w:rsidP="007E1A3C">
            <w:pPr>
              <w:pStyle w:val="a4"/>
              <w:ind w:leftChars="0" w:left="0"/>
              <w:jc w:val="center"/>
              <w:rPr>
                <w:ins w:id="1050" w:author="ryvius00" w:date="2020-11-05T14:31:00Z"/>
                <w:color w:val="000000" w:themeColor="text1"/>
              </w:rPr>
            </w:pPr>
            <w:ins w:id="1051" w:author="ryvius00" w:date="2020-11-05T14:31:00Z">
              <w:del w:id="1052" w:author="Joonhwan Yi" w:date="2020-11-05T22:12:00Z">
                <w:r w:rsidDel="007E1A3C">
                  <w:rPr>
                    <w:rFonts w:hint="eastAsia"/>
                    <w:color w:val="000000" w:themeColor="text1"/>
                  </w:rPr>
                  <w:delText>Operation</w:delText>
                </w:r>
              </w:del>
            </w:ins>
            <w:ins w:id="1053" w:author="Joonhwan Yi" w:date="2020-11-05T22:13:00Z">
              <w:r>
                <w:rPr>
                  <w:color w:val="000000" w:themeColor="text1"/>
                </w:rPr>
                <w:t>Mnemonic</w:t>
              </w:r>
            </w:ins>
          </w:p>
        </w:tc>
        <w:tc>
          <w:tcPr>
            <w:tcW w:w="3677" w:type="dxa"/>
            <w:tcPrChange w:id="1054" w:author="Joonhwan Yi" w:date="2020-11-05T22:17:00Z">
              <w:tcPr>
                <w:tcW w:w="1900" w:type="dxa"/>
              </w:tcPr>
            </w:tcPrChange>
          </w:tcPr>
          <w:p w14:paraId="327C55FF" w14:textId="55FE46E9" w:rsidR="0055475E" w:rsidRPr="00520F7B" w:rsidRDefault="0055475E" w:rsidP="007E1A3C">
            <w:pPr>
              <w:pStyle w:val="a4"/>
              <w:ind w:leftChars="0" w:left="0"/>
              <w:jc w:val="center"/>
              <w:rPr>
                <w:ins w:id="1055" w:author="ryvius00" w:date="2020-11-05T14:31:00Z"/>
                <w:color w:val="000000" w:themeColor="text1"/>
              </w:rPr>
            </w:pPr>
            <w:ins w:id="1056" w:author="ryvius00" w:date="2020-11-05T14:31:00Z">
              <w:del w:id="1057" w:author="Joonhwan Yi" w:date="2020-11-05T22:14:00Z">
                <w:r w:rsidRPr="00520F7B" w:rsidDel="0055475E">
                  <w:rPr>
                    <w:color w:val="000000" w:themeColor="text1"/>
                  </w:rPr>
                  <w:delText>Data</w:delText>
                </w:r>
              </w:del>
            </w:ins>
            <w:ins w:id="1058" w:author="Joonhwan Yi" w:date="2020-11-05T22:14:00Z">
              <w:r>
                <w:rPr>
                  <w:color w:val="000000" w:themeColor="text1"/>
                </w:rPr>
                <w:t>Function</w:t>
              </w:r>
            </w:ins>
          </w:p>
        </w:tc>
      </w:tr>
      <w:tr w:rsidR="0055475E" w:rsidRPr="00BE7126" w14:paraId="0DCD909E" w14:textId="77777777" w:rsidTr="0055475E">
        <w:trPr>
          <w:ins w:id="1059" w:author="ryvius00" w:date="2020-11-05T14:31:00Z"/>
        </w:trPr>
        <w:tc>
          <w:tcPr>
            <w:tcW w:w="1250" w:type="dxa"/>
            <w:tcPrChange w:id="1060" w:author="Joonhwan Yi" w:date="2020-11-05T22:17:00Z">
              <w:tcPr>
                <w:tcW w:w="1250" w:type="dxa"/>
              </w:tcPr>
            </w:tcPrChange>
          </w:tcPr>
          <w:p w14:paraId="67DF2459" w14:textId="315E5694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061" w:author="ryvius00" w:date="2020-11-05T14:31:00Z"/>
                <w:color w:val="000000" w:themeColor="text1"/>
              </w:rPr>
            </w:pPr>
            <w:ins w:id="1062" w:author="Joonhwan Yi" w:date="2020-11-05T22:13:00Z">
              <w:r>
                <w:rPr>
                  <w:rFonts w:hint="eastAsia"/>
                  <w:color w:val="000000" w:themeColor="text1"/>
                </w:rPr>
                <w:t>0</w:t>
              </w:r>
              <w:r>
                <w:rPr>
                  <w:color w:val="000000" w:themeColor="text1"/>
                </w:rPr>
                <w:t>000</w:t>
              </w:r>
            </w:ins>
            <w:ins w:id="1063" w:author="ryvius00" w:date="2020-11-05T14:31:00Z">
              <w:del w:id="1064" w:author="Joonhwan Yi" w:date="2020-11-05T22:13:00Z">
                <w:r w:rsidRPr="00520F7B" w:rsidDel="00A50C05">
                  <w:rPr>
                    <w:rFonts w:hint="eastAsia"/>
                    <w:color w:val="000000" w:themeColor="text1"/>
                  </w:rPr>
                  <w:delText>1</w:delText>
                </w:r>
              </w:del>
            </w:ins>
          </w:p>
        </w:tc>
        <w:tc>
          <w:tcPr>
            <w:tcW w:w="2150" w:type="dxa"/>
            <w:tcPrChange w:id="1065" w:author="Joonhwan Yi" w:date="2020-11-05T22:17:00Z">
              <w:tcPr>
                <w:tcW w:w="2150" w:type="dxa"/>
              </w:tcPr>
            </w:tcPrChange>
          </w:tcPr>
          <w:p w14:paraId="7682527B" w14:textId="77777777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066" w:author="ryvius00" w:date="2020-11-05T14:31:00Z"/>
                <w:color w:val="000000" w:themeColor="text1"/>
              </w:rPr>
            </w:pPr>
            <w:ins w:id="1067" w:author="ryvius00" w:date="2020-11-05T14:31:00Z">
              <w:r>
                <w:rPr>
                  <w:color w:val="000000" w:themeColor="text1"/>
                </w:rPr>
                <w:t>NOT_A</w:t>
              </w:r>
            </w:ins>
          </w:p>
        </w:tc>
        <w:tc>
          <w:tcPr>
            <w:tcW w:w="3677" w:type="dxa"/>
            <w:tcPrChange w:id="1068" w:author="Joonhwan Yi" w:date="2020-11-05T22:17:00Z">
              <w:tcPr>
                <w:tcW w:w="1900" w:type="dxa"/>
              </w:tcPr>
            </w:tcPrChange>
          </w:tcPr>
          <w:p w14:paraId="00A324F6" w14:textId="4E31B28C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069" w:author="ryvius00" w:date="2020-11-05T14:31:00Z"/>
                <w:color w:val="000000" w:themeColor="text1"/>
              </w:rPr>
            </w:pPr>
            <w:ins w:id="1070" w:author="Joonhwan Yi" w:date="2020-11-05T22:16:00Z">
              <w:r>
                <w:rPr>
                  <w:color w:val="000000" w:themeColor="text1"/>
                </w:rPr>
                <w:t>Rd =</w:t>
              </w:r>
            </w:ins>
            <w:ins w:id="1071" w:author="Joonhwan Yi" w:date="2020-11-05T22:14:00Z">
              <w:r>
                <w:rPr>
                  <w:color w:val="000000" w:themeColor="text1"/>
                </w:rPr>
                <w:t xml:space="preserve"> </w:t>
              </w:r>
            </w:ins>
            <w:ins w:id="1072" w:author="Joonhwan Yi" w:date="2020-11-05T22:16:00Z">
              <w:r>
                <w:rPr>
                  <w:color w:val="000000" w:themeColor="text1"/>
                </w:rPr>
                <w:t>~</w:t>
              </w:r>
            </w:ins>
            <w:ins w:id="1073" w:author="Joonhwan Yi" w:date="2020-11-05T22:14:00Z">
              <w:r>
                <w:rPr>
                  <w:color w:val="000000" w:themeColor="text1"/>
                </w:rPr>
                <w:t>Ra</w:t>
              </w:r>
            </w:ins>
            <w:ins w:id="1074" w:author="ryvius00" w:date="2020-11-05T14:31:00Z">
              <w:del w:id="1075" w:author="Joonhwan Yi" w:date="2020-11-05T22:14:00Z">
                <w:r w:rsidDel="0055475E">
                  <w:rPr>
                    <w:rFonts w:hint="eastAsia"/>
                    <w:color w:val="000000" w:themeColor="text1"/>
                  </w:rPr>
                  <w:delText>0</w:delText>
                </w:r>
                <w:r w:rsidDel="0055475E">
                  <w:rPr>
                    <w:color w:val="000000" w:themeColor="text1"/>
                  </w:rPr>
                  <w:delText>000</w:delText>
                </w:r>
              </w:del>
            </w:ins>
          </w:p>
        </w:tc>
      </w:tr>
      <w:tr w:rsidR="0055475E" w:rsidRPr="00BE7126" w14:paraId="0B202398" w14:textId="77777777" w:rsidTr="0055475E">
        <w:trPr>
          <w:ins w:id="1076" w:author="ryvius00" w:date="2020-11-05T14:31:00Z"/>
        </w:trPr>
        <w:tc>
          <w:tcPr>
            <w:tcW w:w="1250" w:type="dxa"/>
            <w:tcPrChange w:id="1077" w:author="Joonhwan Yi" w:date="2020-11-05T22:17:00Z">
              <w:tcPr>
                <w:tcW w:w="1250" w:type="dxa"/>
              </w:tcPr>
            </w:tcPrChange>
          </w:tcPr>
          <w:p w14:paraId="2231A710" w14:textId="383B6DBD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078" w:author="ryvius00" w:date="2020-11-05T14:31:00Z"/>
                <w:color w:val="000000" w:themeColor="text1"/>
              </w:rPr>
            </w:pPr>
            <w:ins w:id="1079" w:author="Joonhwan Yi" w:date="2020-11-05T22:13:00Z">
              <w:r>
                <w:rPr>
                  <w:rFonts w:hint="eastAsia"/>
                  <w:color w:val="000000" w:themeColor="text1"/>
                </w:rPr>
                <w:t>0</w:t>
              </w:r>
              <w:r>
                <w:rPr>
                  <w:color w:val="000000" w:themeColor="text1"/>
                </w:rPr>
                <w:t>001</w:t>
              </w:r>
            </w:ins>
            <w:ins w:id="1080" w:author="ryvius00" w:date="2020-11-05T14:31:00Z">
              <w:del w:id="1081" w:author="Joonhwan Yi" w:date="2020-11-05T22:13:00Z">
                <w:r w:rsidRPr="00520F7B" w:rsidDel="00A50C05">
                  <w:rPr>
                    <w:rFonts w:hint="eastAsia"/>
                    <w:color w:val="000000" w:themeColor="text1"/>
                  </w:rPr>
                  <w:delText>2</w:delText>
                </w:r>
              </w:del>
            </w:ins>
          </w:p>
        </w:tc>
        <w:tc>
          <w:tcPr>
            <w:tcW w:w="2150" w:type="dxa"/>
            <w:tcPrChange w:id="1082" w:author="Joonhwan Yi" w:date="2020-11-05T22:17:00Z">
              <w:tcPr>
                <w:tcW w:w="2150" w:type="dxa"/>
              </w:tcPr>
            </w:tcPrChange>
          </w:tcPr>
          <w:p w14:paraId="65E2CF7D" w14:textId="77777777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083" w:author="ryvius00" w:date="2020-11-05T14:31:00Z"/>
                <w:color w:val="000000" w:themeColor="text1"/>
              </w:rPr>
            </w:pPr>
            <w:ins w:id="1084" w:author="ryvius00" w:date="2020-11-05T14:31:00Z">
              <w:r>
                <w:rPr>
                  <w:color w:val="000000" w:themeColor="text1"/>
                </w:rPr>
                <w:t>NOT_B</w:t>
              </w:r>
            </w:ins>
          </w:p>
        </w:tc>
        <w:tc>
          <w:tcPr>
            <w:tcW w:w="3677" w:type="dxa"/>
            <w:tcPrChange w:id="1085" w:author="Joonhwan Yi" w:date="2020-11-05T22:17:00Z">
              <w:tcPr>
                <w:tcW w:w="1900" w:type="dxa"/>
              </w:tcPr>
            </w:tcPrChange>
          </w:tcPr>
          <w:p w14:paraId="493ED938" w14:textId="58B49148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086" w:author="ryvius00" w:date="2020-11-05T14:31:00Z"/>
                <w:color w:val="000000" w:themeColor="text1"/>
              </w:rPr>
            </w:pPr>
            <w:ins w:id="1087" w:author="Joonhwan Yi" w:date="2020-11-05T22:16:00Z">
              <w:r>
                <w:rPr>
                  <w:color w:val="000000" w:themeColor="text1"/>
                </w:rPr>
                <w:t>Rd = ~Rb</w:t>
              </w:r>
            </w:ins>
            <w:ins w:id="1088" w:author="ryvius00" w:date="2020-11-05T14:31:00Z">
              <w:del w:id="1089" w:author="Joonhwan Yi" w:date="2020-11-05T22:14:00Z">
                <w:r w:rsidDel="0055475E">
                  <w:rPr>
                    <w:rFonts w:hint="eastAsia"/>
                    <w:color w:val="000000" w:themeColor="text1"/>
                  </w:rPr>
                  <w:delText>0</w:delText>
                </w:r>
                <w:r w:rsidDel="0055475E">
                  <w:rPr>
                    <w:color w:val="000000" w:themeColor="text1"/>
                  </w:rPr>
                  <w:delText>001</w:delText>
                </w:r>
              </w:del>
            </w:ins>
          </w:p>
        </w:tc>
      </w:tr>
      <w:tr w:rsidR="0055475E" w:rsidRPr="00BE7126" w14:paraId="2E341EE1" w14:textId="77777777" w:rsidTr="0055475E">
        <w:trPr>
          <w:ins w:id="1090" w:author="ryvius00" w:date="2020-11-05T14:31:00Z"/>
        </w:trPr>
        <w:tc>
          <w:tcPr>
            <w:tcW w:w="1250" w:type="dxa"/>
            <w:tcPrChange w:id="1091" w:author="Joonhwan Yi" w:date="2020-11-05T22:17:00Z">
              <w:tcPr>
                <w:tcW w:w="1250" w:type="dxa"/>
              </w:tcPr>
            </w:tcPrChange>
          </w:tcPr>
          <w:p w14:paraId="6B02476C" w14:textId="6BCA932F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092" w:author="ryvius00" w:date="2020-11-05T14:31:00Z"/>
                <w:color w:val="000000" w:themeColor="text1"/>
              </w:rPr>
            </w:pPr>
            <w:ins w:id="1093" w:author="Joonhwan Yi" w:date="2020-11-05T22:13:00Z">
              <w:r>
                <w:rPr>
                  <w:rFonts w:hint="eastAsia"/>
                  <w:color w:val="000000" w:themeColor="text1"/>
                </w:rPr>
                <w:t>0</w:t>
              </w:r>
              <w:r>
                <w:rPr>
                  <w:color w:val="000000" w:themeColor="text1"/>
                </w:rPr>
                <w:t>010</w:t>
              </w:r>
            </w:ins>
            <w:ins w:id="1094" w:author="ryvius00" w:date="2020-11-05T14:31:00Z">
              <w:del w:id="1095" w:author="Joonhwan Yi" w:date="2020-11-05T22:13:00Z">
                <w:r w:rsidRPr="00520F7B" w:rsidDel="00A50C05">
                  <w:rPr>
                    <w:rFonts w:hint="eastAsia"/>
                    <w:color w:val="000000" w:themeColor="text1"/>
                  </w:rPr>
                  <w:delText>3</w:delText>
                </w:r>
              </w:del>
            </w:ins>
          </w:p>
        </w:tc>
        <w:tc>
          <w:tcPr>
            <w:tcW w:w="2150" w:type="dxa"/>
            <w:tcPrChange w:id="1096" w:author="Joonhwan Yi" w:date="2020-11-05T22:17:00Z">
              <w:tcPr>
                <w:tcW w:w="2150" w:type="dxa"/>
              </w:tcPr>
            </w:tcPrChange>
          </w:tcPr>
          <w:p w14:paraId="517AE5D5" w14:textId="77777777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097" w:author="ryvius00" w:date="2020-11-05T14:31:00Z"/>
                <w:color w:val="000000" w:themeColor="text1"/>
              </w:rPr>
            </w:pPr>
            <w:ins w:id="1098" w:author="ryvius00" w:date="2020-11-05T14:31:00Z">
              <w:r>
                <w:rPr>
                  <w:rFonts w:hint="eastAsia"/>
                  <w:color w:val="000000" w:themeColor="text1"/>
                </w:rPr>
                <w:t>A</w:t>
              </w:r>
              <w:r>
                <w:rPr>
                  <w:color w:val="000000" w:themeColor="text1"/>
                </w:rPr>
                <w:t>ND</w:t>
              </w:r>
            </w:ins>
          </w:p>
        </w:tc>
        <w:tc>
          <w:tcPr>
            <w:tcW w:w="3677" w:type="dxa"/>
            <w:tcPrChange w:id="1099" w:author="Joonhwan Yi" w:date="2020-11-05T22:17:00Z">
              <w:tcPr>
                <w:tcW w:w="1900" w:type="dxa"/>
              </w:tcPr>
            </w:tcPrChange>
          </w:tcPr>
          <w:p w14:paraId="72CFEFEC" w14:textId="75F26586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00" w:author="ryvius00" w:date="2020-11-05T14:31:00Z"/>
                <w:color w:val="000000" w:themeColor="text1"/>
              </w:rPr>
            </w:pPr>
            <w:ins w:id="1101" w:author="Joonhwan Yi" w:date="2020-11-05T22:16:00Z">
              <w:r>
                <w:rPr>
                  <w:color w:val="000000" w:themeColor="text1"/>
                </w:rPr>
                <w:t>Rd = Ra &amp; Rb</w:t>
              </w:r>
            </w:ins>
            <w:ins w:id="1102" w:author="ryvius00" w:date="2020-11-05T14:31:00Z">
              <w:del w:id="1103" w:author="Joonhwan Yi" w:date="2020-11-05T22:14:00Z">
                <w:r w:rsidDel="0055475E">
                  <w:rPr>
                    <w:rFonts w:hint="eastAsia"/>
                    <w:color w:val="000000" w:themeColor="text1"/>
                  </w:rPr>
                  <w:delText>0</w:delText>
                </w:r>
                <w:r w:rsidDel="0055475E">
                  <w:rPr>
                    <w:color w:val="000000" w:themeColor="text1"/>
                  </w:rPr>
                  <w:delText>010</w:delText>
                </w:r>
              </w:del>
            </w:ins>
          </w:p>
        </w:tc>
      </w:tr>
      <w:tr w:rsidR="0055475E" w:rsidRPr="00BE7126" w14:paraId="37CEB31D" w14:textId="77777777" w:rsidTr="0055475E">
        <w:trPr>
          <w:ins w:id="1104" w:author="ryvius00" w:date="2020-11-05T14:31:00Z"/>
        </w:trPr>
        <w:tc>
          <w:tcPr>
            <w:tcW w:w="1250" w:type="dxa"/>
            <w:tcPrChange w:id="1105" w:author="Joonhwan Yi" w:date="2020-11-05T22:17:00Z">
              <w:tcPr>
                <w:tcW w:w="1250" w:type="dxa"/>
              </w:tcPr>
            </w:tcPrChange>
          </w:tcPr>
          <w:p w14:paraId="2091782E" w14:textId="4437B1EC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06" w:author="ryvius00" w:date="2020-11-05T14:31:00Z"/>
                <w:color w:val="000000" w:themeColor="text1"/>
              </w:rPr>
            </w:pPr>
            <w:ins w:id="1107" w:author="Joonhwan Yi" w:date="2020-11-05T22:13:00Z">
              <w:r>
                <w:rPr>
                  <w:rFonts w:hint="eastAsia"/>
                  <w:color w:val="000000" w:themeColor="text1"/>
                </w:rPr>
                <w:t>0</w:t>
              </w:r>
              <w:r>
                <w:rPr>
                  <w:color w:val="000000" w:themeColor="text1"/>
                </w:rPr>
                <w:t>011</w:t>
              </w:r>
            </w:ins>
            <w:ins w:id="1108" w:author="ryvius00" w:date="2020-11-05T14:31:00Z">
              <w:del w:id="1109" w:author="Joonhwan Yi" w:date="2020-11-05T22:13:00Z">
                <w:r w:rsidRPr="00520F7B" w:rsidDel="00A50C05">
                  <w:rPr>
                    <w:rFonts w:hint="eastAsia"/>
                    <w:color w:val="000000" w:themeColor="text1"/>
                  </w:rPr>
                  <w:delText>4</w:delText>
                </w:r>
              </w:del>
            </w:ins>
          </w:p>
        </w:tc>
        <w:tc>
          <w:tcPr>
            <w:tcW w:w="2150" w:type="dxa"/>
            <w:tcPrChange w:id="1110" w:author="Joonhwan Yi" w:date="2020-11-05T22:17:00Z">
              <w:tcPr>
                <w:tcW w:w="2150" w:type="dxa"/>
              </w:tcPr>
            </w:tcPrChange>
          </w:tcPr>
          <w:p w14:paraId="07BC3968" w14:textId="77777777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11" w:author="ryvius00" w:date="2020-11-05T14:31:00Z"/>
                <w:color w:val="000000" w:themeColor="text1"/>
              </w:rPr>
            </w:pPr>
            <w:ins w:id="1112" w:author="ryvius00" w:date="2020-11-05T14:31:00Z">
              <w:r>
                <w:rPr>
                  <w:rFonts w:hint="eastAsia"/>
                  <w:color w:val="000000" w:themeColor="text1"/>
                </w:rPr>
                <w:t>O</w:t>
              </w:r>
              <w:r>
                <w:rPr>
                  <w:color w:val="000000" w:themeColor="text1"/>
                </w:rPr>
                <w:t>R</w:t>
              </w:r>
            </w:ins>
          </w:p>
        </w:tc>
        <w:tc>
          <w:tcPr>
            <w:tcW w:w="3677" w:type="dxa"/>
            <w:tcPrChange w:id="1113" w:author="Joonhwan Yi" w:date="2020-11-05T22:17:00Z">
              <w:tcPr>
                <w:tcW w:w="1900" w:type="dxa"/>
              </w:tcPr>
            </w:tcPrChange>
          </w:tcPr>
          <w:p w14:paraId="5AF30333" w14:textId="4EE215F0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14" w:author="ryvius00" w:date="2020-11-05T14:31:00Z"/>
                <w:color w:val="000000" w:themeColor="text1"/>
              </w:rPr>
            </w:pPr>
            <w:ins w:id="1115" w:author="Joonhwan Yi" w:date="2020-11-05T22:16:00Z">
              <w:r>
                <w:rPr>
                  <w:color w:val="000000" w:themeColor="text1"/>
                </w:rPr>
                <w:t>Rd = Ra | Rb</w:t>
              </w:r>
            </w:ins>
            <w:ins w:id="1116" w:author="ryvius00" w:date="2020-11-05T14:31:00Z">
              <w:del w:id="1117" w:author="Joonhwan Yi" w:date="2020-11-05T22:14:00Z">
                <w:r w:rsidDel="0055475E">
                  <w:rPr>
                    <w:rFonts w:hint="eastAsia"/>
                    <w:color w:val="000000" w:themeColor="text1"/>
                  </w:rPr>
                  <w:delText>0</w:delText>
                </w:r>
                <w:r w:rsidDel="0055475E">
                  <w:rPr>
                    <w:color w:val="000000" w:themeColor="text1"/>
                  </w:rPr>
                  <w:delText>011</w:delText>
                </w:r>
              </w:del>
            </w:ins>
          </w:p>
        </w:tc>
      </w:tr>
      <w:tr w:rsidR="0055475E" w:rsidRPr="00BE7126" w14:paraId="40431002" w14:textId="77777777" w:rsidTr="0055475E">
        <w:trPr>
          <w:ins w:id="1118" w:author="ryvius00" w:date="2020-11-05T14:31:00Z"/>
        </w:trPr>
        <w:tc>
          <w:tcPr>
            <w:tcW w:w="1250" w:type="dxa"/>
            <w:tcPrChange w:id="1119" w:author="Joonhwan Yi" w:date="2020-11-05T22:17:00Z">
              <w:tcPr>
                <w:tcW w:w="1250" w:type="dxa"/>
              </w:tcPr>
            </w:tcPrChange>
          </w:tcPr>
          <w:p w14:paraId="0FBA357B" w14:textId="6103E3E4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20" w:author="ryvius00" w:date="2020-11-05T14:31:00Z"/>
                <w:color w:val="000000" w:themeColor="text1"/>
              </w:rPr>
            </w:pPr>
            <w:ins w:id="1121" w:author="Joonhwan Yi" w:date="2020-11-05T22:13:00Z">
              <w:r>
                <w:rPr>
                  <w:rFonts w:hint="eastAsia"/>
                  <w:color w:val="000000" w:themeColor="text1"/>
                </w:rPr>
                <w:t>0</w:t>
              </w:r>
              <w:r>
                <w:rPr>
                  <w:color w:val="000000" w:themeColor="text1"/>
                </w:rPr>
                <w:t>100</w:t>
              </w:r>
            </w:ins>
            <w:ins w:id="1122" w:author="ryvius00" w:date="2020-11-05T14:31:00Z">
              <w:del w:id="1123" w:author="Joonhwan Yi" w:date="2020-11-05T22:13:00Z">
                <w:r w:rsidRPr="00520F7B" w:rsidDel="00A50C05">
                  <w:rPr>
                    <w:rFonts w:hint="eastAsia"/>
                    <w:color w:val="000000" w:themeColor="text1"/>
                  </w:rPr>
                  <w:delText>5</w:delText>
                </w:r>
              </w:del>
            </w:ins>
          </w:p>
        </w:tc>
        <w:tc>
          <w:tcPr>
            <w:tcW w:w="2150" w:type="dxa"/>
            <w:tcPrChange w:id="1124" w:author="Joonhwan Yi" w:date="2020-11-05T22:17:00Z">
              <w:tcPr>
                <w:tcW w:w="2150" w:type="dxa"/>
              </w:tcPr>
            </w:tcPrChange>
          </w:tcPr>
          <w:p w14:paraId="75A27045" w14:textId="77777777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25" w:author="ryvius00" w:date="2020-11-05T14:31:00Z"/>
                <w:color w:val="000000" w:themeColor="text1"/>
              </w:rPr>
            </w:pPr>
            <w:ins w:id="1126" w:author="ryvius00" w:date="2020-11-05T14:31:00Z">
              <w:r>
                <w:rPr>
                  <w:rFonts w:hint="eastAsia"/>
                  <w:color w:val="000000" w:themeColor="text1"/>
                </w:rPr>
                <w:t>X</w:t>
              </w:r>
              <w:r>
                <w:rPr>
                  <w:color w:val="000000" w:themeColor="text1"/>
                </w:rPr>
                <w:t>OR</w:t>
              </w:r>
            </w:ins>
          </w:p>
        </w:tc>
        <w:tc>
          <w:tcPr>
            <w:tcW w:w="3677" w:type="dxa"/>
            <w:tcPrChange w:id="1127" w:author="Joonhwan Yi" w:date="2020-11-05T22:17:00Z">
              <w:tcPr>
                <w:tcW w:w="1900" w:type="dxa"/>
              </w:tcPr>
            </w:tcPrChange>
          </w:tcPr>
          <w:p w14:paraId="73B9F6EE" w14:textId="009FF69F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28" w:author="ryvius00" w:date="2020-11-05T14:31:00Z"/>
                <w:color w:val="000000" w:themeColor="text1"/>
              </w:rPr>
            </w:pPr>
            <w:ins w:id="1129" w:author="Joonhwan Yi" w:date="2020-11-05T22:16:00Z">
              <w:r>
                <w:rPr>
                  <w:color w:val="000000" w:themeColor="text1"/>
                </w:rPr>
                <w:t>Rd = Ra ^ Rb</w:t>
              </w:r>
            </w:ins>
            <w:ins w:id="1130" w:author="ryvius00" w:date="2020-11-05T14:31:00Z">
              <w:del w:id="1131" w:author="Joonhwan Yi" w:date="2020-11-05T22:14:00Z">
                <w:r w:rsidDel="0055475E">
                  <w:rPr>
                    <w:rFonts w:hint="eastAsia"/>
                    <w:color w:val="000000" w:themeColor="text1"/>
                  </w:rPr>
                  <w:delText>0</w:delText>
                </w:r>
                <w:r w:rsidDel="0055475E">
                  <w:rPr>
                    <w:color w:val="000000" w:themeColor="text1"/>
                  </w:rPr>
                  <w:delText>100</w:delText>
                </w:r>
              </w:del>
            </w:ins>
          </w:p>
        </w:tc>
      </w:tr>
      <w:tr w:rsidR="0055475E" w:rsidRPr="00BE7126" w14:paraId="76A989D9" w14:textId="77777777" w:rsidTr="0055475E">
        <w:trPr>
          <w:ins w:id="1132" w:author="ryvius00" w:date="2020-11-05T14:31:00Z"/>
        </w:trPr>
        <w:tc>
          <w:tcPr>
            <w:tcW w:w="1250" w:type="dxa"/>
            <w:tcPrChange w:id="1133" w:author="Joonhwan Yi" w:date="2020-11-05T22:17:00Z">
              <w:tcPr>
                <w:tcW w:w="1250" w:type="dxa"/>
              </w:tcPr>
            </w:tcPrChange>
          </w:tcPr>
          <w:p w14:paraId="67C9E6D4" w14:textId="5F8AE8DE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34" w:author="ryvius00" w:date="2020-11-05T14:31:00Z"/>
                <w:color w:val="000000" w:themeColor="text1"/>
              </w:rPr>
            </w:pPr>
            <w:ins w:id="1135" w:author="Joonhwan Yi" w:date="2020-11-05T22:13:00Z">
              <w:r>
                <w:rPr>
                  <w:rFonts w:hint="eastAsia"/>
                  <w:color w:val="000000" w:themeColor="text1"/>
                </w:rPr>
                <w:t>0</w:t>
              </w:r>
              <w:r>
                <w:rPr>
                  <w:color w:val="000000" w:themeColor="text1"/>
                </w:rPr>
                <w:t>101</w:t>
              </w:r>
            </w:ins>
            <w:ins w:id="1136" w:author="ryvius00" w:date="2020-11-05T14:31:00Z">
              <w:del w:id="1137" w:author="Joonhwan Yi" w:date="2020-11-05T22:13:00Z">
                <w:r w:rsidRPr="00520F7B" w:rsidDel="00A50C05">
                  <w:rPr>
                    <w:rFonts w:hint="eastAsia"/>
                    <w:color w:val="000000" w:themeColor="text1"/>
                  </w:rPr>
                  <w:delText>6</w:delText>
                </w:r>
              </w:del>
            </w:ins>
          </w:p>
        </w:tc>
        <w:tc>
          <w:tcPr>
            <w:tcW w:w="2150" w:type="dxa"/>
            <w:tcPrChange w:id="1138" w:author="Joonhwan Yi" w:date="2020-11-05T22:17:00Z">
              <w:tcPr>
                <w:tcW w:w="2150" w:type="dxa"/>
              </w:tcPr>
            </w:tcPrChange>
          </w:tcPr>
          <w:p w14:paraId="47A94582" w14:textId="77777777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39" w:author="ryvius00" w:date="2020-11-05T14:31:00Z"/>
                <w:color w:val="000000" w:themeColor="text1"/>
              </w:rPr>
            </w:pPr>
            <w:ins w:id="1140" w:author="ryvius00" w:date="2020-11-05T14:31:00Z">
              <w:r>
                <w:rPr>
                  <w:rFonts w:hint="eastAsia"/>
                  <w:color w:val="000000" w:themeColor="text1"/>
                </w:rPr>
                <w:t>X</w:t>
              </w:r>
              <w:r>
                <w:rPr>
                  <w:color w:val="000000" w:themeColor="text1"/>
                </w:rPr>
                <w:t>NOR</w:t>
              </w:r>
            </w:ins>
          </w:p>
        </w:tc>
        <w:tc>
          <w:tcPr>
            <w:tcW w:w="3677" w:type="dxa"/>
            <w:tcPrChange w:id="1141" w:author="Joonhwan Yi" w:date="2020-11-05T22:17:00Z">
              <w:tcPr>
                <w:tcW w:w="1900" w:type="dxa"/>
              </w:tcPr>
            </w:tcPrChange>
          </w:tcPr>
          <w:p w14:paraId="43DC54AF" w14:textId="0B92FE30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42" w:author="ryvius00" w:date="2020-11-05T14:31:00Z"/>
                <w:color w:val="000000" w:themeColor="text1"/>
              </w:rPr>
            </w:pPr>
            <w:ins w:id="1143" w:author="Joonhwan Yi" w:date="2020-11-05T22:16:00Z">
              <w:r>
                <w:rPr>
                  <w:color w:val="000000" w:themeColor="text1"/>
                </w:rPr>
                <w:t>Rd = ~(Ra ^ Rb)</w:t>
              </w:r>
            </w:ins>
            <w:ins w:id="1144" w:author="ryvius00" w:date="2020-11-05T14:31:00Z">
              <w:del w:id="1145" w:author="Joonhwan Yi" w:date="2020-11-05T22:14:00Z">
                <w:r w:rsidDel="0055475E">
                  <w:rPr>
                    <w:rFonts w:hint="eastAsia"/>
                    <w:color w:val="000000" w:themeColor="text1"/>
                  </w:rPr>
                  <w:delText>0</w:delText>
                </w:r>
                <w:r w:rsidDel="0055475E">
                  <w:rPr>
                    <w:color w:val="000000" w:themeColor="text1"/>
                  </w:rPr>
                  <w:delText>101</w:delText>
                </w:r>
              </w:del>
            </w:ins>
          </w:p>
        </w:tc>
      </w:tr>
      <w:tr w:rsidR="0055475E" w:rsidRPr="00BE7126" w14:paraId="0D82B658" w14:textId="77777777" w:rsidTr="0055475E">
        <w:trPr>
          <w:ins w:id="1146" w:author="ryvius00" w:date="2020-11-05T14:31:00Z"/>
        </w:trPr>
        <w:tc>
          <w:tcPr>
            <w:tcW w:w="1250" w:type="dxa"/>
            <w:tcPrChange w:id="1147" w:author="Joonhwan Yi" w:date="2020-11-05T22:17:00Z">
              <w:tcPr>
                <w:tcW w:w="1250" w:type="dxa"/>
              </w:tcPr>
            </w:tcPrChange>
          </w:tcPr>
          <w:p w14:paraId="611A4696" w14:textId="7D591352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48" w:author="ryvius00" w:date="2020-11-05T14:31:00Z"/>
                <w:color w:val="000000" w:themeColor="text1"/>
              </w:rPr>
            </w:pPr>
            <w:ins w:id="1149" w:author="Joonhwan Yi" w:date="2020-11-05T22:13:00Z">
              <w:r>
                <w:rPr>
                  <w:rFonts w:hint="eastAsia"/>
                  <w:color w:val="000000" w:themeColor="text1"/>
                </w:rPr>
                <w:t>0</w:t>
              </w:r>
              <w:r>
                <w:rPr>
                  <w:color w:val="000000" w:themeColor="text1"/>
                </w:rPr>
                <w:t>110</w:t>
              </w:r>
            </w:ins>
            <w:ins w:id="1150" w:author="ryvius00" w:date="2020-11-05T14:31:00Z">
              <w:del w:id="1151" w:author="Joonhwan Yi" w:date="2020-11-05T22:13:00Z">
                <w:r w:rsidRPr="00520F7B" w:rsidDel="00A50C05">
                  <w:rPr>
                    <w:rFonts w:hint="eastAsia"/>
                    <w:color w:val="000000" w:themeColor="text1"/>
                  </w:rPr>
                  <w:delText>7</w:delText>
                </w:r>
              </w:del>
            </w:ins>
          </w:p>
        </w:tc>
        <w:tc>
          <w:tcPr>
            <w:tcW w:w="2150" w:type="dxa"/>
            <w:tcPrChange w:id="1152" w:author="Joonhwan Yi" w:date="2020-11-05T22:17:00Z">
              <w:tcPr>
                <w:tcW w:w="2150" w:type="dxa"/>
              </w:tcPr>
            </w:tcPrChange>
          </w:tcPr>
          <w:p w14:paraId="4812D2F7" w14:textId="77777777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53" w:author="ryvius00" w:date="2020-11-05T14:31:00Z"/>
                <w:color w:val="000000" w:themeColor="text1"/>
              </w:rPr>
            </w:pPr>
            <w:ins w:id="1154" w:author="ryvius00" w:date="2020-11-05T14:31:00Z">
              <w:r>
                <w:rPr>
                  <w:rFonts w:hint="eastAsia"/>
                  <w:color w:val="000000" w:themeColor="text1"/>
                </w:rPr>
                <w:t>A</w:t>
              </w:r>
              <w:r>
                <w:rPr>
                  <w:color w:val="000000" w:themeColor="text1"/>
                </w:rPr>
                <w:t>DD</w:t>
              </w:r>
            </w:ins>
          </w:p>
        </w:tc>
        <w:tc>
          <w:tcPr>
            <w:tcW w:w="3677" w:type="dxa"/>
            <w:tcPrChange w:id="1155" w:author="Joonhwan Yi" w:date="2020-11-05T22:17:00Z">
              <w:tcPr>
                <w:tcW w:w="1900" w:type="dxa"/>
              </w:tcPr>
            </w:tcPrChange>
          </w:tcPr>
          <w:p w14:paraId="15342BD8" w14:textId="43AB4DEC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56" w:author="ryvius00" w:date="2020-11-05T14:31:00Z"/>
                <w:color w:val="000000" w:themeColor="text1"/>
              </w:rPr>
            </w:pPr>
            <w:ins w:id="1157" w:author="Joonhwan Yi" w:date="2020-11-05T22:17:00Z">
              <w:r>
                <w:rPr>
                  <w:color w:val="000000" w:themeColor="text1"/>
                </w:rPr>
                <w:t>Rd = Ra + Rb</w:t>
              </w:r>
            </w:ins>
            <w:ins w:id="1158" w:author="ryvius00" w:date="2020-11-05T14:31:00Z">
              <w:del w:id="1159" w:author="Joonhwan Yi" w:date="2020-11-05T22:14:00Z">
                <w:r w:rsidDel="0055475E">
                  <w:rPr>
                    <w:rFonts w:hint="eastAsia"/>
                    <w:color w:val="000000" w:themeColor="text1"/>
                  </w:rPr>
                  <w:delText>0</w:delText>
                </w:r>
                <w:r w:rsidDel="0055475E">
                  <w:rPr>
                    <w:color w:val="000000" w:themeColor="text1"/>
                  </w:rPr>
                  <w:delText>110</w:delText>
                </w:r>
              </w:del>
            </w:ins>
          </w:p>
        </w:tc>
      </w:tr>
      <w:tr w:rsidR="0055475E" w:rsidRPr="00BE7126" w14:paraId="61B4B4D6" w14:textId="77777777" w:rsidTr="0055475E">
        <w:trPr>
          <w:ins w:id="1160" w:author="ryvius00" w:date="2020-11-05T14:31:00Z"/>
        </w:trPr>
        <w:tc>
          <w:tcPr>
            <w:tcW w:w="1250" w:type="dxa"/>
            <w:tcPrChange w:id="1161" w:author="Joonhwan Yi" w:date="2020-11-05T22:17:00Z">
              <w:tcPr>
                <w:tcW w:w="1250" w:type="dxa"/>
              </w:tcPr>
            </w:tcPrChange>
          </w:tcPr>
          <w:p w14:paraId="6A99FC46" w14:textId="0C947007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62" w:author="ryvius00" w:date="2020-11-05T14:31:00Z"/>
                <w:color w:val="000000" w:themeColor="text1"/>
              </w:rPr>
            </w:pPr>
            <w:ins w:id="1163" w:author="Joonhwan Yi" w:date="2020-11-05T22:13:00Z">
              <w:r>
                <w:rPr>
                  <w:rFonts w:hint="eastAsia"/>
                  <w:color w:val="000000" w:themeColor="text1"/>
                </w:rPr>
                <w:t>0</w:t>
              </w:r>
              <w:r>
                <w:rPr>
                  <w:color w:val="000000" w:themeColor="text1"/>
                </w:rPr>
                <w:t>111</w:t>
              </w:r>
            </w:ins>
            <w:ins w:id="1164" w:author="ryvius00" w:date="2020-11-05T14:31:00Z">
              <w:del w:id="1165" w:author="Joonhwan Yi" w:date="2020-11-05T22:13:00Z">
                <w:r w:rsidRPr="00520F7B" w:rsidDel="00A50C05">
                  <w:rPr>
                    <w:rFonts w:hint="eastAsia"/>
                    <w:color w:val="000000" w:themeColor="text1"/>
                  </w:rPr>
                  <w:delText>8</w:delText>
                </w:r>
              </w:del>
            </w:ins>
          </w:p>
        </w:tc>
        <w:tc>
          <w:tcPr>
            <w:tcW w:w="2150" w:type="dxa"/>
            <w:tcPrChange w:id="1166" w:author="Joonhwan Yi" w:date="2020-11-05T22:17:00Z">
              <w:tcPr>
                <w:tcW w:w="2150" w:type="dxa"/>
              </w:tcPr>
            </w:tcPrChange>
          </w:tcPr>
          <w:p w14:paraId="306FED03" w14:textId="77777777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67" w:author="ryvius00" w:date="2020-11-05T14:31:00Z"/>
                <w:color w:val="000000" w:themeColor="text1"/>
              </w:rPr>
            </w:pPr>
            <w:ins w:id="1168" w:author="ryvius00" w:date="2020-11-05T14:31:00Z">
              <w:r>
                <w:rPr>
                  <w:rFonts w:hint="eastAsia"/>
                  <w:color w:val="000000" w:themeColor="text1"/>
                </w:rPr>
                <w:t>S</w:t>
              </w:r>
              <w:r>
                <w:rPr>
                  <w:color w:val="000000" w:themeColor="text1"/>
                </w:rPr>
                <w:t>UB</w:t>
              </w:r>
            </w:ins>
          </w:p>
        </w:tc>
        <w:tc>
          <w:tcPr>
            <w:tcW w:w="3677" w:type="dxa"/>
            <w:tcPrChange w:id="1169" w:author="Joonhwan Yi" w:date="2020-11-05T22:17:00Z">
              <w:tcPr>
                <w:tcW w:w="1900" w:type="dxa"/>
              </w:tcPr>
            </w:tcPrChange>
          </w:tcPr>
          <w:p w14:paraId="50E44EED" w14:textId="31B60276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70" w:author="ryvius00" w:date="2020-11-05T14:31:00Z"/>
                <w:color w:val="000000" w:themeColor="text1"/>
              </w:rPr>
            </w:pPr>
            <w:ins w:id="1171" w:author="Joonhwan Yi" w:date="2020-11-05T22:17:00Z">
              <w:r>
                <w:rPr>
                  <w:color w:val="000000" w:themeColor="text1"/>
                </w:rPr>
                <w:t>Rd = Ra - Rb</w:t>
              </w:r>
            </w:ins>
            <w:ins w:id="1172" w:author="ryvius00" w:date="2020-11-05T14:31:00Z">
              <w:del w:id="1173" w:author="Joonhwan Yi" w:date="2020-11-05T22:14:00Z">
                <w:r w:rsidDel="0055475E">
                  <w:rPr>
                    <w:rFonts w:hint="eastAsia"/>
                    <w:color w:val="000000" w:themeColor="text1"/>
                  </w:rPr>
                  <w:delText>0</w:delText>
                </w:r>
                <w:r w:rsidDel="0055475E">
                  <w:rPr>
                    <w:color w:val="000000" w:themeColor="text1"/>
                  </w:rPr>
                  <w:delText>111</w:delText>
                </w:r>
              </w:del>
            </w:ins>
          </w:p>
        </w:tc>
      </w:tr>
      <w:tr w:rsidR="0055475E" w:rsidRPr="00BE7126" w14:paraId="5ECDBDEF" w14:textId="77777777" w:rsidTr="0055475E">
        <w:trPr>
          <w:ins w:id="1174" w:author="ryvius00" w:date="2020-11-05T14:31:00Z"/>
        </w:trPr>
        <w:tc>
          <w:tcPr>
            <w:tcW w:w="1250" w:type="dxa"/>
            <w:tcPrChange w:id="1175" w:author="Joonhwan Yi" w:date="2020-11-05T22:17:00Z">
              <w:tcPr>
                <w:tcW w:w="1250" w:type="dxa"/>
              </w:tcPr>
            </w:tcPrChange>
          </w:tcPr>
          <w:p w14:paraId="6C8A4E4E" w14:textId="014F5B6A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76" w:author="ryvius00" w:date="2020-11-05T14:31:00Z"/>
                <w:color w:val="000000" w:themeColor="text1"/>
              </w:rPr>
            </w:pPr>
            <w:ins w:id="1177" w:author="Joonhwan Yi" w:date="2020-11-05T22:13:00Z">
              <w:r>
                <w:rPr>
                  <w:rFonts w:hint="eastAsia"/>
                  <w:color w:val="000000" w:themeColor="text1"/>
                </w:rPr>
                <w:t>1</w:t>
              </w:r>
              <w:r>
                <w:rPr>
                  <w:color w:val="000000" w:themeColor="text1"/>
                </w:rPr>
                <w:t>000</w:t>
              </w:r>
            </w:ins>
            <w:ins w:id="1178" w:author="ryvius00" w:date="2020-11-05T14:31:00Z">
              <w:del w:id="1179" w:author="Joonhwan Yi" w:date="2020-11-05T22:13:00Z">
                <w:r w:rsidRPr="00520F7B" w:rsidDel="00A50C05">
                  <w:rPr>
                    <w:rFonts w:hint="eastAsia"/>
                    <w:color w:val="000000" w:themeColor="text1"/>
                  </w:rPr>
                  <w:delText>9</w:delText>
                </w:r>
              </w:del>
            </w:ins>
          </w:p>
        </w:tc>
        <w:tc>
          <w:tcPr>
            <w:tcW w:w="2150" w:type="dxa"/>
            <w:tcPrChange w:id="1180" w:author="Joonhwan Yi" w:date="2020-11-05T22:17:00Z">
              <w:tcPr>
                <w:tcW w:w="2150" w:type="dxa"/>
              </w:tcPr>
            </w:tcPrChange>
          </w:tcPr>
          <w:p w14:paraId="10EAFB01" w14:textId="77777777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81" w:author="ryvius00" w:date="2020-11-05T14:31:00Z"/>
                <w:color w:val="000000" w:themeColor="text1"/>
              </w:rPr>
            </w:pPr>
            <w:ins w:id="1182" w:author="ryvius00" w:date="2020-11-05T14:31:00Z">
              <w:r>
                <w:rPr>
                  <w:rFonts w:hint="eastAsia"/>
                  <w:color w:val="000000" w:themeColor="text1"/>
                </w:rPr>
                <w:t>M</w:t>
              </w:r>
              <w:r>
                <w:rPr>
                  <w:color w:val="000000" w:themeColor="text1"/>
                </w:rPr>
                <w:t>UL</w:t>
              </w:r>
            </w:ins>
          </w:p>
        </w:tc>
        <w:tc>
          <w:tcPr>
            <w:tcW w:w="3677" w:type="dxa"/>
            <w:tcPrChange w:id="1183" w:author="Joonhwan Yi" w:date="2020-11-05T22:17:00Z">
              <w:tcPr>
                <w:tcW w:w="1900" w:type="dxa"/>
              </w:tcPr>
            </w:tcPrChange>
          </w:tcPr>
          <w:p w14:paraId="21AC01CC" w14:textId="7C6959D0" w:rsidR="0055475E" w:rsidRPr="00520F7B" w:rsidRDefault="0055475E" w:rsidP="0055475E">
            <w:pPr>
              <w:pStyle w:val="a4"/>
              <w:ind w:leftChars="0" w:left="0"/>
              <w:jc w:val="center"/>
              <w:rPr>
                <w:ins w:id="1184" w:author="ryvius00" w:date="2020-11-05T14:31:00Z"/>
                <w:color w:val="000000" w:themeColor="text1"/>
              </w:rPr>
            </w:pPr>
            <w:ins w:id="1185" w:author="Joonhwan Yi" w:date="2020-11-05T22:17:00Z">
              <w:r>
                <w:rPr>
                  <w:color w:val="000000" w:themeColor="text1"/>
                </w:rPr>
                <w:t xml:space="preserve">Rd = Ra </w:t>
              </w:r>
            </w:ins>
            <w:ins w:id="1186" w:author="ryvius00" w:date="2020-11-05T14:31:00Z">
              <w:del w:id="1187" w:author="Joonhwan Yi" w:date="2020-11-05T22:14:00Z">
                <w:r w:rsidDel="0055475E">
                  <w:rPr>
                    <w:rFonts w:hint="eastAsia"/>
                    <w:color w:val="000000" w:themeColor="text1"/>
                  </w:rPr>
                  <w:delText>1000</w:delText>
                </w:r>
              </w:del>
            </w:ins>
            <w:ins w:id="1188" w:author="Joonhwan Yi" w:date="2020-11-05T22:17:00Z">
              <w:r>
                <w:rPr>
                  <w:color w:val="000000" w:themeColor="text1"/>
                </w:rPr>
                <w:t>*</w:t>
              </w:r>
              <w:r>
                <w:rPr>
                  <w:rFonts w:hint="eastAsia"/>
                  <w:color w:val="000000" w:themeColor="text1"/>
                </w:rPr>
                <w:t xml:space="preserve"> Rb</w:t>
              </w:r>
            </w:ins>
          </w:p>
        </w:tc>
      </w:tr>
    </w:tbl>
    <w:p w14:paraId="3F07CA55" w14:textId="77777777" w:rsidR="00E5563F" w:rsidRPr="00B24368" w:rsidRDefault="00E5563F" w:rsidP="0027167F">
      <w:pPr>
        <w:ind w:leftChars="90" w:left="180"/>
        <w:rPr>
          <w:ins w:id="1189" w:author="ryvius00" w:date="2020-11-05T14:31:00Z"/>
          <w:color w:val="000000" w:themeColor="text1"/>
        </w:rPr>
      </w:pPr>
    </w:p>
    <w:p w14:paraId="14A6F28B" w14:textId="77777777" w:rsidR="0027167F" w:rsidDel="0052065C" w:rsidRDefault="0027167F">
      <w:pPr>
        <w:rPr>
          <w:ins w:id="1190" w:author="ryvius00" w:date="2020-11-05T14:31:00Z"/>
          <w:del w:id="1191" w:author="김봉효" w:date="2020-11-10T16:50:00Z"/>
        </w:rPr>
        <w:pPrChange w:id="1192" w:author="김봉효" w:date="2020-11-10T16:51:00Z">
          <w:pPr>
            <w:ind w:leftChars="90" w:left="180"/>
          </w:pPr>
        </w:pPrChange>
      </w:pPr>
      <w:ins w:id="1193" w:author="ryvius00" w:date="2020-11-05T14:31:00Z">
        <w:r>
          <w:t>CONT_REG</w:t>
        </w:r>
      </w:ins>
    </w:p>
    <w:p w14:paraId="63B376D7" w14:textId="5B76AE31" w:rsidR="0027167F" w:rsidRDefault="0027167F">
      <w:pPr>
        <w:rPr>
          <w:ins w:id="1194" w:author="ryvius00" w:date="2020-11-05T14:31:00Z"/>
        </w:rPr>
        <w:pPrChange w:id="1195" w:author="김봉효" w:date="2020-11-10T16:51:00Z">
          <w:pPr>
            <w:ind w:leftChars="90" w:left="180"/>
          </w:pPr>
        </w:pPrChange>
      </w:pPr>
    </w:p>
    <w:p w14:paraId="76E306B8" w14:textId="7F1FA20C" w:rsidR="0027167F" w:rsidRDefault="0027167F">
      <w:pPr>
        <w:ind w:firstLineChars="50" w:firstLine="100"/>
        <w:rPr>
          <w:ins w:id="1196" w:author="ryvius00" w:date="2020-11-05T14:31:00Z"/>
        </w:rPr>
        <w:pPrChange w:id="1197" w:author="김봉효" w:date="2020-11-10T16:51:00Z">
          <w:pPr/>
        </w:pPrChange>
      </w:pPr>
      <w:ins w:id="1198" w:author="ryvius00" w:date="2020-11-05T14:31:00Z">
        <w:r>
          <w:t>3</w:t>
        </w:r>
        <w:r>
          <w:rPr>
            <w:rFonts w:hint="eastAsia"/>
          </w:rPr>
          <w:t xml:space="preserve">개의 </w:t>
        </w:r>
        <w:del w:id="1199" w:author="Joonhwan Yi" w:date="2020-11-05T22:28:00Z">
          <w:r w:rsidDel="00BD599E">
            <w:delText>R</w:delText>
          </w:r>
        </w:del>
      </w:ins>
      <w:ins w:id="1200" w:author="Joonhwan Yi" w:date="2020-11-05T22:28:00Z">
        <w:r w:rsidR="00BD599E">
          <w:t>r</w:t>
        </w:r>
      </w:ins>
      <w:ins w:id="1201" w:author="ryvius00" w:date="2020-11-05T14:31:00Z">
        <w:r>
          <w:t>egister</w:t>
        </w:r>
        <w:r>
          <w:rPr>
            <w:rFonts w:hint="eastAsia"/>
          </w:rPr>
          <w:t xml:space="preserve">는 </w:t>
        </w:r>
        <w:del w:id="1202" w:author="Joonhwan Yi" w:date="2020-11-05T22:28:00Z">
          <w:r w:rsidDel="00BD599E">
            <w:delText>1</w:delText>
          </w:r>
          <w:r w:rsidDel="00BD599E">
            <w:rPr>
              <w:rFonts w:hint="eastAsia"/>
            </w:rPr>
            <w:delText>비트로 O</w:delText>
          </w:r>
          <w:r w:rsidDel="00BD599E">
            <w:delText>p_start</w:delText>
          </w:r>
        </w:del>
      </w:ins>
      <w:ins w:id="1203" w:author="Joonhwan Yi" w:date="2020-11-05T22:28:00Z">
        <w:r w:rsidR="00BD599E">
          <w:t>OP_START, INT_MASK, INTERRUPT</w:t>
        </w:r>
      </w:ins>
      <w:ins w:id="1204" w:author="ryvius00" w:date="2020-11-05T14:31:00Z">
        <w:del w:id="1205" w:author="Joonhwan Yi" w:date="2020-11-05T22:28:00Z">
          <w:r w:rsidDel="00BD599E">
            <w:delText>, Interrupt, interrupt_mask</w:delText>
          </w:r>
          <w:r w:rsidDel="00BD599E">
            <w:rPr>
              <w:rFonts w:hint="eastAsia"/>
            </w:rPr>
            <w:delText xml:space="preserve">를 저장하는 </w:delText>
          </w:r>
          <w:r w:rsidDel="00BD599E">
            <w:delText>Register</w:delText>
          </w:r>
        </w:del>
        <w:del w:id="1206" w:author="김봉효" w:date="2020-11-05T18:32:00Z">
          <w:r w:rsidDel="005D5074">
            <w:delText xml:space="preserve"> </w:delText>
          </w:r>
          <w:r w:rsidDel="005D5074">
            <w:rPr>
              <w:rFonts w:hint="eastAsia"/>
            </w:rPr>
            <w:delText>f</w:delText>
          </w:r>
          <w:r w:rsidDel="005D5074">
            <w:delText>ile</w:delText>
          </w:r>
        </w:del>
        <w:r>
          <w:rPr>
            <w:rFonts w:hint="eastAsia"/>
          </w:rPr>
          <w:t>이다.</w:t>
        </w:r>
        <w:r>
          <w:t xml:space="preserve"> </w:t>
        </w:r>
      </w:ins>
    </w:p>
    <w:p w14:paraId="7E85C144" w14:textId="61CBF6AD" w:rsidR="0027167F" w:rsidRDefault="00BD599E" w:rsidP="0027167F">
      <w:pPr>
        <w:pStyle w:val="a4"/>
        <w:numPr>
          <w:ilvl w:val="0"/>
          <w:numId w:val="12"/>
        </w:numPr>
        <w:ind w:leftChars="0"/>
        <w:rPr>
          <w:ins w:id="1207" w:author="ryvius00" w:date="2020-11-05T14:31:00Z"/>
        </w:rPr>
      </w:pPr>
      <w:ins w:id="1208" w:author="Joonhwan Yi" w:date="2020-11-05T22:28:00Z">
        <w:r>
          <w:t>OP_START</w:t>
        </w:r>
      </w:ins>
      <w:ins w:id="1209" w:author="ryvius00" w:date="2020-11-05T14:31:00Z">
        <w:del w:id="1210" w:author="Joonhwan Yi" w:date="2020-11-05T22:28:00Z">
          <w:r w:rsidR="0027167F" w:rsidDel="00BD599E">
            <w:rPr>
              <w:rFonts w:hint="eastAsia"/>
            </w:rPr>
            <w:delText>O</w:delText>
          </w:r>
          <w:r w:rsidR="0027167F" w:rsidDel="00BD599E">
            <w:delText xml:space="preserve">p_start </w:delText>
          </w:r>
        </w:del>
        <w:del w:id="1211" w:author="Joonhwan Yi" w:date="2020-11-05T22:29:00Z">
          <w:r w:rsidR="0027167F" w:rsidDel="00BD599E">
            <w:delText>Register</w:delText>
          </w:r>
        </w:del>
        <w:r w:rsidR="0027167F">
          <w:rPr>
            <w:rFonts w:hint="eastAsia"/>
          </w:rPr>
          <w:t xml:space="preserve">에 값이 </w:t>
        </w:r>
        <w:r w:rsidR="0027167F">
          <w:t>1</w:t>
        </w:r>
        <w:r w:rsidR="0027167F">
          <w:rPr>
            <w:rFonts w:hint="eastAsia"/>
          </w:rPr>
          <w:t>이 써지게 되면 연산을 시작한다.</w:t>
        </w:r>
      </w:ins>
    </w:p>
    <w:p w14:paraId="6C545ACA" w14:textId="38A77285" w:rsidR="0027167F" w:rsidDel="005D5074" w:rsidRDefault="00BD599E" w:rsidP="005D5074">
      <w:pPr>
        <w:pStyle w:val="a4"/>
        <w:numPr>
          <w:ilvl w:val="0"/>
          <w:numId w:val="12"/>
        </w:numPr>
        <w:ind w:leftChars="0"/>
        <w:rPr>
          <w:del w:id="1212" w:author="김봉효" w:date="2020-11-05T18:33:00Z"/>
        </w:rPr>
      </w:pPr>
      <w:ins w:id="1213" w:author="Joonhwan Yi" w:date="2020-11-05T22:29:00Z">
        <w:r>
          <w:t>INTERRUPT</w:t>
        </w:r>
      </w:ins>
      <w:ins w:id="1214" w:author="ryvius00" w:date="2020-11-05T14:31:00Z">
        <w:del w:id="1215" w:author="Joonhwan Yi" w:date="2020-11-05T22:29:00Z">
          <w:r w:rsidR="0027167F" w:rsidDel="00BD599E">
            <w:rPr>
              <w:rFonts w:hint="eastAsia"/>
            </w:rPr>
            <w:delText>I</w:delText>
          </w:r>
          <w:r w:rsidR="0027167F" w:rsidDel="00BD599E">
            <w:delText>nterrupt Register</w:delText>
          </w:r>
        </w:del>
        <w:r w:rsidR="0027167F">
          <w:rPr>
            <w:rFonts w:hint="eastAsia"/>
          </w:rPr>
          <w:t xml:space="preserve">는 모든 </w:t>
        </w:r>
        <w:r w:rsidR="0027167F">
          <w:t>instruction</w:t>
        </w:r>
        <w:r w:rsidR="0027167F">
          <w:rPr>
            <w:rFonts w:hint="eastAsia"/>
          </w:rPr>
          <w:t xml:space="preserve">이 수행되면 </w:t>
        </w:r>
        <w:r w:rsidR="0027167F">
          <w:t>1</w:t>
        </w:r>
        <w:r w:rsidR="0027167F">
          <w:rPr>
            <w:rFonts w:hint="eastAsia"/>
          </w:rPr>
          <w:t>이 저장되게 한다.</w:t>
        </w:r>
      </w:ins>
    </w:p>
    <w:p w14:paraId="50AE9358" w14:textId="77777777" w:rsidR="005D5074" w:rsidRDefault="005D5074" w:rsidP="0027167F">
      <w:pPr>
        <w:pStyle w:val="a4"/>
        <w:numPr>
          <w:ilvl w:val="0"/>
          <w:numId w:val="12"/>
        </w:numPr>
        <w:ind w:leftChars="0"/>
        <w:rPr>
          <w:ins w:id="1216" w:author="김봉효" w:date="2020-11-05T18:33:00Z"/>
        </w:rPr>
      </w:pPr>
    </w:p>
    <w:p w14:paraId="0C776C3E" w14:textId="2725EF39" w:rsidR="005D5074" w:rsidRDefault="005D5074">
      <w:pPr>
        <w:pStyle w:val="a4"/>
        <w:numPr>
          <w:ilvl w:val="0"/>
          <w:numId w:val="12"/>
        </w:numPr>
        <w:ind w:leftChars="0"/>
        <w:rPr>
          <w:ins w:id="1217" w:author="김봉효" w:date="2020-11-05T18:33:00Z"/>
        </w:rPr>
        <w:pPrChange w:id="1218" w:author="김봉효" w:date="2020-11-05T18:33:00Z">
          <w:pPr>
            <w:pStyle w:val="a4"/>
            <w:ind w:leftChars="0"/>
          </w:pPr>
        </w:pPrChange>
      </w:pPr>
      <w:ins w:id="1219" w:author="김봉효" w:date="2020-11-05T18:33:00Z">
        <w:del w:id="1220" w:author="Joonhwan Yi" w:date="2020-11-05T22:29:00Z">
          <w:r w:rsidRPr="00AE40B2" w:rsidDel="00BD599E">
            <w:rPr>
              <w:rFonts w:hint="eastAsia"/>
            </w:rPr>
            <w:delText>I</w:delText>
          </w:r>
          <w:r w:rsidRPr="00AE40B2" w:rsidDel="00BD599E">
            <w:delText>nterrupt_mask Register</w:delText>
          </w:r>
          <w:r w:rsidRPr="00AE40B2" w:rsidDel="00BD599E">
            <w:rPr>
              <w:rFonts w:hint="eastAsia"/>
            </w:rPr>
            <w:delText xml:space="preserve">에 </w:delText>
          </w:r>
        </w:del>
        <w:r w:rsidRPr="00AE40B2">
          <w:rPr>
            <w:rFonts w:hint="eastAsia"/>
          </w:rPr>
          <w:t>t</w:t>
        </w:r>
        <w:r w:rsidRPr="00AE40B2">
          <w:t>estbench</w:t>
        </w:r>
        <w:del w:id="1221" w:author="Joonhwan Yi" w:date="2020-11-05T22:29:00Z">
          <w:r w:rsidRPr="00AE40B2" w:rsidDel="00BD599E">
            <w:rPr>
              <w:rFonts w:hint="eastAsia"/>
            </w:rPr>
            <w:delText>로부터</w:delText>
          </w:r>
        </w:del>
      </w:ins>
      <w:ins w:id="1222" w:author="Joonhwan Yi" w:date="2020-11-05T22:29:00Z">
        <w:r w:rsidR="00BD599E">
          <w:rPr>
            <w:rFonts w:hint="eastAsia"/>
          </w:rPr>
          <w:t>가</w:t>
        </w:r>
      </w:ins>
      <w:ins w:id="1223" w:author="김봉효" w:date="2020-11-05T18:33:00Z">
        <w:r w:rsidRPr="00AE40B2">
          <w:rPr>
            <w:rFonts w:hint="eastAsia"/>
          </w:rPr>
          <w:t xml:space="preserve"> </w:t>
        </w:r>
      </w:ins>
      <w:ins w:id="1224" w:author="Joonhwan Yi" w:date="2020-11-05T22:29:00Z">
        <w:r w:rsidR="00BD599E">
          <w:t>INT_MASK</w:t>
        </w:r>
        <w:r w:rsidR="00BD599E" w:rsidRPr="00AE40B2">
          <w:rPr>
            <w:rFonts w:hint="eastAsia"/>
          </w:rPr>
          <w:t xml:space="preserve">에 </w:t>
        </w:r>
      </w:ins>
      <w:ins w:id="1225" w:author="김봉효" w:date="2020-11-05T18:33:00Z">
        <w:r w:rsidRPr="00AE40B2">
          <w:t>1</w:t>
        </w:r>
        <w:del w:id="1226" w:author="Joonhwan Yi" w:date="2020-11-05T22:29:00Z">
          <w:r w:rsidRPr="00AE40B2" w:rsidDel="00BD599E">
            <w:rPr>
              <w:rFonts w:hint="eastAsia"/>
            </w:rPr>
            <w:delText xml:space="preserve">이 써지게 </w:delText>
          </w:r>
        </w:del>
      </w:ins>
      <w:ins w:id="1227" w:author="Joonhwan Yi" w:date="2020-11-05T22:29:00Z">
        <w:r w:rsidR="00BD599E">
          <w:rPr>
            <w:rFonts w:hint="eastAsia"/>
          </w:rPr>
          <w:t>을 쓰</w:t>
        </w:r>
      </w:ins>
      <w:ins w:id="1228" w:author="김봉효" w:date="2020-11-05T18:33:00Z">
        <w:del w:id="1229" w:author="Joonhwan Yi" w:date="2020-11-05T22:29:00Z">
          <w:r w:rsidRPr="00AE40B2" w:rsidDel="00BD599E">
            <w:rPr>
              <w:rFonts w:hint="eastAsia"/>
            </w:rPr>
            <w:delText>되</w:delText>
          </w:r>
        </w:del>
        <w:r w:rsidRPr="00AE40B2">
          <w:rPr>
            <w:rFonts w:hint="eastAsia"/>
          </w:rPr>
          <w:t>면 i</w:t>
        </w:r>
        <w:r w:rsidRPr="00AE40B2">
          <w:t>nterrupt</w:t>
        </w:r>
        <w:r w:rsidRPr="00AE40B2">
          <w:rPr>
            <w:rFonts w:hint="eastAsia"/>
          </w:rPr>
          <w:t>가 외부로 출력이 되며 그렇지 않으면 i</w:t>
        </w:r>
        <w:r w:rsidRPr="00AE40B2">
          <w:t>nterrupt</w:t>
        </w:r>
        <w:r w:rsidRPr="00AE40B2">
          <w:rPr>
            <w:rFonts w:hint="eastAsia"/>
          </w:rPr>
          <w:t>출력이 나오지 않게 설계한다.</w:t>
        </w:r>
      </w:ins>
    </w:p>
    <w:p w14:paraId="7B2BF8C8" w14:textId="66951B90" w:rsidR="0027167F" w:rsidRPr="005D5074" w:rsidDel="00DE23BC" w:rsidRDefault="0027167F">
      <w:pPr>
        <w:pStyle w:val="a4"/>
        <w:numPr>
          <w:ilvl w:val="0"/>
          <w:numId w:val="12"/>
        </w:numPr>
        <w:ind w:leftChars="0"/>
        <w:rPr>
          <w:ins w:id="1230" w:author="ryvius00" w:date="2020-11-05T14:31:00Z"/>
          <w:del w:id="1231" w:author="김봉효" w:date="2020-11-05T16:59:00Z"/>
        </w:rPr>
      </w:pPr>
      <w:ins w:id="1232" w:author="ryvius00" w:date="2020-11-05T14:31:00Z">
        <w:del w:id="1233" w:author="김봉효" w:date="2020-11-05T18:33:00Z">
          <w:r w:rsidRPr="005D5074" w:rsidDel="005D5074">
            <w:delText>Interrupt_mask Register</w:delText>
          </w:r>
          <w:r w:rsidRPr="005D5074" w:rsidDel="005D5074">
            <w:rPr>
              <w:rFonts w:hint="eastAsia"/>
            </w:rPr>
            <w:delText>에</w:delText>
          </w:r>
          <w:r w:rsidRPr="005D5074" w:rsidDel="005D5074">
            <w:delText xml:space="preserve"> testbench</w:delText>
          </w:r>
          <w:r w:rsidRPr="005D5074" w:rsidDel="005D5074">
            <w:rPr>
              <w:rFonts w:hint="eastAsia"/>
            </w:rPr>
            <w:delText>로부터</w:delText>
          </w:r>
          <w:r w:rsidRPr="005D5074" w:rsidDel="005D5074">
            <w:delText xml:space="preserve"> 1</w:delText>
          </w:r>
          <w:r w:rsidRPr="005D5074" w:rsidDel="005D5074">
            <w:rPr>
              <w:rFonts w:hint="eastAsia"/>
            </w:rPr>
            <w:delText>이</w:delText>
          </w:r>
          <w:r w:rsidRPr="005D5074" w:rsidDel="005D5074">
            <w:delText xml:space="preserve"> </w:delText>
          </w:r>
          <w:r w:rsidRPr="005D5074" w:rsidDel="005D5074">
            <w:rPr>
              <w:rFonts w:hint="eastAsia"/>
            </w:rPr>
            <w:delText>써지게</w:delText>
          </w:r>
          <w:r w:rsidRPr="005D5074" w:rsidDel="005D5074">
            <w:delText xml:space="preserve"> </w:delText>
          </w:r>
          <w:r w:rsidRPr="005D5074" w:rsidDel="005D5074">
            <w:rPr>
              <w:rFonts w:hint="eastAsia"/>
            </w:rPr>
            <w:delText>되면</w:delText>
          </w:r>
          <w:r w:rsidRPr="005D5074" w:rsidDel="005D5074">
            <w:delText xml:space="preserve"> interrupt</w:delText>
          </w:r>
          <w:r w:rsidRPr="005D5074" w:rsidDel="005D5074">
            <w:rPr>
              <w:rFonts w:hint="eastAsia"/>
            </w:rPr>
            <w:delText>가</w:delText>
          </w:r>
          <w:r w:rsidRPr="005D5074" w:rsidDel="005D5074">
            <w:delText xml:space="preserve"> </w:delText>
          </w:r>
          <w:r w:rsidRPr="005D5074" w:rsidDel="005D5074">
            <w:rPr>
              <w:rFonts w:hint="eastAsia"/>
            </w:rPr>
            <w:delText>외부로</w:delText>
          </w:r>
          <w:r w:rsidRPr="005D5074" w:rsidDel="005D5074">
            <w:delText xml:space="preserve"> </w:delText>
          </w:r>
          <w:r w:rsidRPr="005D5074" w:rsidDel="005D5074">
            <w:rPr>
              <w:rFonts w:hint="eastAsia"/>
            </w:rPr>
            <w:delText>출력이</w:delText>
          </w:r>
          <w:r w:rsidRPr="005D5074" w:rsidDel="005D5074">
            <w:delText xml:space="preserve"> </w:delText>
          </w:r>
          <w:r w:rsidRPr="005D5074" w:rsidDel="005D5074">
            <w:rPr>
              <w:rFonts w:hint="eastAsia"/>
            </w:rPr>
            <w:delText>되며</w:delText>
          </w:r>
          <w:r w:rsidRPr="005D5074" w:rsidDel="005D5074">
            <w:delText xml:space="preserve"> </w:delText>
          </w:r>
          <w:r w:rsidRPr="005D5074" w:rsidDel="005D5074">
            <w:rPr>
              <w:rFonts w:hint="eastAsia"/>
            </w:rPr>
            <w:delText>그렇지</w:delText>
          </w:r>
          <w:r w:rsidRPr="005D5074" w:rsidDel="005D5074">
            <w:delText xml:space="preserve"> </w:delText>
          </w:r>
          <w:r w:rsidRPr="005D5074" w:rsidDel="005D5074">
            <w:rPr>
              <w:rFonts w:hint="eastAsia"/>
            </w:rPr>
            <w:delText>않으면</w:delText>
          </w:r>
          <w:r w:rsidRPr="005D5074" w:rsidDel="005D5074">
            <w:delText xml:space="preserve"> interrupt</w:delText>
          </w:r>
          <w:r w:rsidRPr="005D5074" w:rsidDel="005D5074">
            <w:rPr>
              <w:rFonts w:hint="eastAsia"/>
            </w:rPr>
            <w:delText>출력이</w:delText>
          </w:r>
          <w:r w:rsidRPr="005D5074" w:rsidDel="005D5074">
            <w:delText xml:space="preserve"> </w:delText>
          </w:r>
          <w:r w:rsidRPr="005D5074" w:rsidDel="005D5074">
            <w:rPr>
              <w:rFonts w:hint="eastAsia"/>
            </w:rPr>
            <w:delText>나오지</w:delText>
          </w:r>
          <w:r w:rsidRPr="005D5074" w:rsidDel="005D5074">
            <w:delText xml:space="preserve"> </w:delText>
          </w:r>
          <w:r w:rsidRPr="005D5074" w:rsidDel="005D5074">
            <w:rPr>
              <w:rFonts w:hint="eastAsia"/>
            </w:rPr>
            <w:delText>않게</w:delText>
          </w:r>
          <w:r w:rsidRPr="005D5074" w:rsidDel="005D5074">
            <w:delText xml:space="preserve"> </w:delText>
          </w:r>
          <w:r w:rsidRPr="005D5074" w:rsidDel="005D5074">
            <w:rPr>
              <w:rFonts w:hint="eastAsia"/>
            </w:rPr>
            <w:delText>설계한다</w:delText>
          </w:r>
          <w:r w:rsidRPr="005D5074" w:rsidDel="005D5074">
            <w:delText>.</w:delText>
          </w:r>
        </w:del>
      </w:ins>
    </w:p>
    <w:p w14:paraId="5E5C4B0D" w14:textId="014F5D73" w:rsidR="00D60A48" w:rsidRPr="005D5074" w:rsidDel="005D5074" w:rsidRDefault="00D60A48">
      <w:pPr>
        <w:pStyle w:val="a4"/>
        <w:rPr>
          <w:del w:id="1234" w:author="김봉효" w:date="2020-11-05T18:33:00Z"/>
        </w:rPr>
        <w:pPrChange w:id="1235" w:author="김봉효" w:date="2020-11-05T18:33:00Z">
          <w:pPr/>
        </w:pPrChange>
      </w:pPr>
    </w:p>
    <w:p w14:paraId="50AEC456" w14:textId="5CC0BB19" w:rsidR="00D60A48" w:rsidRPr="005D5074" w:rsidDel="005D5074" w:rsidRDefault="00D60A48">
      <w:pPr>
        <w:pStyle w:val="a4"/>
        <w:rPr>
          <w:del w:id="1236" w:author="김봉효" w:date="2020-11-05T18:33:00Z"/>
        </w:rPr>
        <w:pPrChange w:id="1237" w:author="김봉효" w:date="2020-11-05T18:33:00Z">
          <w:pPr/>
        </w:pPrChange>
      </w:pPr>
    </w:p>
    <w:p w14:paraId="293B6F04" w14:textId="1E8250CA" w:rsidR="00D60A48" w:rsidRPr="005D5074" w:rsidDel="005D5074" w:rsidRDefault="00D60A48">
      <w:pPr>
        <w:pStyle w:val="a4"/>
        <w:rPr>
          <w:del w:id="1238" w:author="김봉효" w:date="2020-11-05T18:33:00Z"/>
          <w:sz w:val="24"/>
          <w:szCs w:val="28"/>
        </w:rPr>
        <w:pPrChange w:id="1239" w:author="김봉효" w:date="2020-11-05T18:33:00Z">
          <w:pPr>
            <w:pStyle w:val="a4"/>
            <w:numPr>
              <w:numId w:val="4"/>
            </w:numPr>
            <w:ind w:leftChars="0" w:left="360" w:hanging="360"/>
          </w:pPr>
        </w:pPrChange>
      </w:pPr>
      <w:del w:id="1240" w:author="김봉효" w:date="2020-11-05T18:33:00Z">
        <w:r w:rsidRPr="005D5074" w:rsidDel="005D5074">
          <w:rPr>
            <w:sz w:val="24"/>
            <w:szCs w:val="28"/>
          </w:rPr>
          <w:delText>Register</w:delText>
        </w:r>
      </w:del>
    </w:p>
    <w:p w14:paraId="681EAD57" w14:textId="797F7140" w:rsidR="00D60A48" w:rsidRPr="005D5074" w:rsidDel="005D5074" w:rsidRDefault="00D60A48">
      <w:pPr>
        <w:pStyle w:val="a4"/>
        <w:rPr>
          <w:del w:id="1241" w:author="김봉효" w:date="2020-11-05T18:33:00Z"/>
          <w:bCs/>
          <w:dstrike/>
          <w:sz w:val="4"/>
          <w:szCs w:val="4"/>
          <w:u w:val="thick"/>
        </w:rPr>
        <w:pPrChange w:id="1242" w:author="김봉효" w:date="2020-11-05T18:33:00Z">
          <w:pPr/>
        </w:pPrChange>
      </w:pPr>
      <w:del w:id="1243" w:author="김봉효" w:date="2020-11-05T18:33:00Z">
        <w:r w:rsidRPr="005D5074" w:rsidDel="005D5074">
          <w:rPr>
            <w:bCs/>
            <w:dstrike/>
            <w:sz w:val="4"/>
            <w:szCs w:val="4"/>
            <w:u w:val="thick"/>
          </w:rPr>
          <w:delTex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elText>
        </w:r>
      </w:del>
    </w:p>
    <w:p w14:paraId="63FB866D" w14:textId="7903AD21" w:rsidR="00D60A48" w:rsidRPr="005D5074" w:rsidDel="005D5074" w:rsidRDefault="00D60A48">
      <w:pPr>
        <w:pStyle w:val="a4"/>
        <w:rPr>
          <w:del w:id="1244" w:author="김봉효" w:date="2020-11-05T18:33:00Z"/>
        </w:rPr>
        <w:pPrChange w:id="1245" w:author="김봉효" w:date="2020-11-05T18:33:00Z">
          <w:pPr/>
        </w:pPrChange>
      </w:pPr>
      <w:del w:id="1246" w:author="김봉효" w:date="2020-11-05T18:33:00Z">
        <w:r w:rsidRPr="005D5074" w:rsidDel="005D5074">
          <w:delText>Register</w:delText>
        </w:r>
        <w:r w:rsidRPr="005D5074" w:rsidDel="005D5074">
          <w:rPr>
            <w:rFonts w:hint="eastAsia"/>
          </w:rPr>
          <w:delText>는</w:delText>
        </w:r>
        <w:r w:rsidRPr="005D5074" w:rsidDel="005D5074">
          <w:delText xml:space="preserve"> 크게 3</w:delText>
        </w:r>
        <w:r w:rsidRPr="005D5074" w:rsidDel="005D5074">
          <w:rPr>
            <w:rFonts w:hint="eastAsia"/>
          </w:rPr>
          <w:delText>가지로</w:delText>
        </w:r>
        <w:r w:rsidRPr="005D5074" w:rsidDel="005D5074">
          <w:delText xml:space="preserve"> </w:delText>
        </w:r>
        <w:r w:rsidRPr="005D5074" w:rsidDel="005D5074">
          <w:rPr>
            <w:rFonts w:hint="eastAsia"/>
          </w:rPr>
          <w:delText>나뉜다</w:delText>
        </w:r>
        <w:r w:rsidRPr="005D5074" w:rsidDel="005D5074">
          <w:delText>.</w:delText>
        </w:r>
      </w:del>
    </w:p>
    <w:p w14:paraId="363E1DF8" w14:textId="3AB6D391" w:rsidR="00D60A48" w:rsidRPr="005D5074" w:rsidDel="005D5074" w:rsidRDefault="00D60A48">
      <w:pPr>
        <w:pStyle w:val="a4"/>
        <w:rPr>
          <w:del w:id="1247" w:author="김봉효" w:date="2020-11-05T18:33:00Z"/>
        </w:rPr>
        <w:pPrChange w:id="1248" w:author="김봉효" w:date="2020-11-05T18:33:00Z">
          <w:pPr>
            <w:pStyle w:val="a4"/>
            <w:numPr>
              <w:numId w:val="9"/>
            </w:numPr>
            <w:ind w:leftChars="0" w:left="1430" w:hanging="400"/>
          </w:pPr>
        </w:pPrChange>
      </w:pPr>
      <w:del w:id="1249" w:author="김봉효" w:date="2020-11-05T18:33:00Z">
        <w:r w:rsidRPr="005D5074" w:rsidDel="005D5074">
          <w:rPr>
            <w:rFonts w:hint="eastAsia"/>
          </w:rPr>
          <w:delText>데이터를</w:delText>
        </w:r>
        <w:r w:rsidRPr="005D5074" w:rsidDel="005D5074">
          <w:delText xml:space="preserve"> 저장시키는 DATA_REG</w:delText>
        </w:r>
      </w:del>
    </w:p>
    <w:p w14:paraId="0CF81257" w14:textId="3197A873" w:rsidR="00D60A48" w:rsidRPr="005D5074" w:rsidDel="005D5074" w:rsidRDefault="00D60A48">
      <w:pPr>
        <w:pStyle w:val="a4"/>
        <w:rPr>
          <w:del w:id="1250" w:author="김봉효" w:date="2020-11-05T18:33:00Z"/>
        </w:rPr>
        <w:pPrChange w:id="1251" w:author="김봉효" w:date="2020-11-05T18:33:00Z">
          <w:pPr>
            <w:pStyle w:val="a4"/>
            <w:numPr>
              <w:numId w:val="9"/>
            </w:numPr>
            <w:ind w:leftChars="0" w:left="1430" w:hanging="400"/>
          </w:pPr>
        </w:pPrChange>
      </w:pPr>
      <w:del w:id="1252" w:author="김봉효" w:date="2020-11-05T18:33:00Z">
        <w:r w:rsidRPr="005D5074" w:rsidDel="005D5074">
          <w:delText>Instruction</w:delText>
        </w:r>
        <w:r w:rsidRPr="005D5074" w:rsidDel="005D5074">
          <w:rPr>
            <w:rFonts w:hint="eastAsia"/>
          </w:rPr>
          <w:delText>을</w:delText>
        </w:r>
        <w:r w:rsidRPr="005D5074" w:rsidDel="005D5074">
          <w:delText xml:space="preserve"> 저장시키는 INST_REG</w:delText>
        </w:r>
      </w:del>
    </w:p>
    <w:p w14:paraId="6B5415D0" w14:textId="572683E2" w:rsidR="00D60A48" w:rsidRPr="005D5074" w:rsidDel="005D5074" w:rsidRDefault="00D60A48">
      <w:pPr>
        <w:pStyle w:val="a4"/>
        <w:rPr>
          <w:del w:id="1253" w:author="김봉효" w:date="2020-11-05T18:33:00Z"/>
        </w:rPr>
        <w:pPrChange w:id="1254" w:author="김봉효" w:date="2020-11-05T18:33:00Z">
          <w:pPr>
            <w:pStyle w:val="a4"/>
            <w:numPr>
              <w:numId w:val="9"/>
            </w:numPr>
            <w:ind w:leftChars="0" w:left="1430" w:hanging="400"/>
          </w:pPr>
        </w:pPrChange>
      </w:pPr>
      <w:del w:id="1255" w:author="김봉효" w:date="2020-11-05T18:33:00Z">
        <w:r w:rsidRPr="005D5074" w:rsidDel="005D5074">
          <w:delText>Interrupt</w:delText>
        </w:r>
        <w:r w:rsidR="00EB08B3" w:rsidRPr="005D5074" w:rsidDel="005D5074">
          <w:delText xml:space="preserve"> </w:delText>
        </w:r>
        <w:r w:rsidR="00EB08B3" w:rsidRPr="005D5074" w:rsidDel="005D5074">
          <w:rPr>
            <w:rFonts w:hint="eastAsia"/>
          </w:rPr>
          <w:delText>및</w:delText>
        </w:r>
        <w:r w:rsidR="00EB08B3" w:rsidRPr="005D5074" w:rsidDel="005D5074">
          <w:delText xml:space="preserve"> Op_start</w:delText>
        </w:r>
        <w:r w:rsidR="00EB08B3" w:rsidRPr="005D5074" w:rsidDel="005D5074">
          <w:rPr>
            <w:rFonts w:hint="eastAsia"/>
          </w:rPr>
          <w:delText>신호를</w:delText>
        </w:r>
        <w:r w:rsidRPr="005D5074" w:rsidDel="005D5074">
          <w:delText xml:space="preserve"> 저장시키는 INTERRUPT_REG</w:delText>
        </w:r>
      </w:del>
    </w:p>
    <w:p w14:paraId="5852CC9B" w14:textId="7B9E5083" w:rsidR="00D60A48" w:rsidRPr="005D5074" w:rsidDel="005D5074" w:rsidRDefault="00D60A48">
      <w:pPr>
        <w:pStyle w:val="a4"/>
        <w:rPr>
          <w:del w:id="1256" w:author="김봉효" w:date="2020-11-05T18:33:00Z"/>
        </w:rPr>
        <w:pPrChange w:id="1257" w:author="김봉효" w:date="2020-11-05T18:33:00Z">
          <w:pPr/>
        </w:pPrChange>
      </w:pPr>
    </w:p>
    <w:p w14:paraId="76E85E33" w14:textId="0FD98270" w:rsidR="009A31B0" w:rsidRPr="005D5074" w:rsidDel="005D5074" w:rsidRDefault="000A1133">
      <w:pPr>
        <w:pStyle w:val="a4"/>
        <w:rPr>
          <w:del w:id="1258" w:author="김봉효" w:date="2020-11-05T18:33:00Z"/>
        </w:rPr>
        <w:pPrChange w:id="1259" w:author="김봉효" w:date="2020-11-05T18:33:00Z">
          <w:pPr/>
        </w:pPrChange>
      </w:pPr>
      <w:del w:id="1260" w:author="김봉효" w:date="2020-11-05T18:33:00Z">
        <w:r w:rsidRPr="005D5074" w:rsidDel="005D5074">
          <w:delText>DATA_REG</w:delText>
        </w:r>
      </w:del>
    </w:p>
    <w:p w14:paraId="057A0C5E" w14:textId="266DCD3E" w:rsidR="00EB08B3" w:rsidRPr="005D5074" w:rsidDel="005D5074" w:rsidRDefault="00EB08B3">
      <w:pPr>
        <w:pStyle w:val="a4"/>
        <w:rPr>
          <w:del w:id="1261" w:author="김봉효" w:date="2020-11-05T18:33:00Z"/>
        </w:rPr>
        <w:pPrChange w:id="1262" w:author="김봉효" w:date="2020-11-05T18:33:00Z">
          <w:pPr/>
        </w:pPrChange>
      </w:pPr>
    </w:p>
    <w:p w14:paraId="6DC3F24C" w14:textId="531C4D8B" w:rsidR="00ED6016" w:rsidRPr="005D5074" w:rsidDel="005D5074" w:rsidRDefault="000F4A70">
      <w:pPr>
        <w:pStyle w:val="a4"/>
        <w:rPr>
          <w:del w:id="1263" w:author="김봉효" w:date="2020-11-05T18:33:00Z"/>
        </w:rPr>
        <w:pPrChange w:id="1264" w:author="김봉효" w:date="2020-11-05T18:33:00Z">
          <w:pPr/>
        </w:pPrChange>
      </w:pPr>
      <w:del w:id="1265" w:author="김봉효" w:date="2020-11-05T18:33:00Z">
        <w:r w:rsidRPr="005D5074" w:rsidDel="005D5074">
          <w:delText xml:space="preserve">ALU </w:delText>
        </w:r>
        <w:r w:rsidRPr="005D5074" w:rsidDel="005D5074">
          <w:rPr>
            <w:rFonts w:hint="eastAsia"/>
          </w:rPr>
          <w:delText>연산</w:delText>
        </w:r>
        <w:r w:rsidR="00ED6016" w:rsidRPr="005D5074" w:rsidDel="005D5074">
          <w:rPr>
            <w:rFonts w:hint="eastAsia"/>
          </w:rPr>
          <w:delText>이</w:delText>
        </w:r>
        <w:r w:rsidR="00ED6016" w:rsidRPr="005D5074" w:rsidDel="005D5074">
          <w:delText xml:space="preserve"> 사용할 data</w:delText>
        </w:r>
        <w:r w:rsidRPr="005D5074" w:rsidDel="005D5074">
          <w:rPr>
            <w:rFonts w:hint="eastAsia"/>
          </w:rPr>
          <w:delText>를</w:delText>
        </w:r>
        <w:r w:rsidRPr="005D5074" w:rsidDel="005D5074">
          <w:delText xml:space="preserve"> </w:delText>
        </w:r>
        <w:r w:rsidRPr="005D5074" w:rsidDel="005D5074">
          <w:rPr>
            <w:rFonts w:hint="eastAsia"/>
          </w:rPr>
          <w:delText>저장하는</w:delText>
        </w:r>
        <w:r w:rsidR="001155ED" w:rsidRPr="005D5074" w:rsidDel="005D5074">
          <w:delText xml:space="preserve"> Register</w:delText>
        </w:r>
        <w:r w:rsidR="001155ED" w:rsidRPr="005D5074" w:rsidDel="005D5074">
          <w:rPr>
            <w:rFonts w:hint="eastAsia"/>
          </w:rPr>
          <w:delText>이다</w:delText>
        </w:r>
        <w:r w:rsidR="001155ED" w:rsidRPr="005D5074" w:rsidDel="005D5074">
          <w:delText>.</w:delText>
        </w:r>
        <w:r w:rsidR="00E21917" w:rsidRPr="005D5074" w:rsidDel="005D5074">
          <w:delText xml:space="preserve"> 32</w:delText>
        </w:r>
        <w:r w:rsidR="00E21917" w:rsidRPr="005D5074" w:rsidDel="005D5074">
          <w:rPr>
            <w:rFonts w:hint="eastAsia"/>
          </w:rPr>
          <w:delText>비트</w:delText>
        </w:r>
        <w:r w:rsidR="00E21917" w:rsidRPr="005D5074" w:rsidDel="005D5074">
          <w:delText xml:space="preserve"> data 20</w:delText>
        </w:r>
        <w:r w:rsidR="00E21917" w:rsidRPr="005D5074" w:rsidDel="005D5074">
          <w:rPr>
            <w:rFonts w:hint="eastAsia"/>
          </w:rPr>
          <w:delText>개를</w:delText>
        </w:r>
        <w:r w:rsidR="00E21917" w:rsidRPr="005D5074" w:rsidDel="005D5074">
          <w:delText xml:space="preserve"> testbench</w:delText>
        </w:r>
        <w:r w:rsidR="00E21917" w:rsidRPr="005D5074" w:rsidDel="005D5074">
          <w:rPr>
            <w:rFonts w:hint="eastAsia"/>
          </w:rPr>
          <w:delText>로</w:delText>
        </w:r>
        <w:r w:rsidR="00E21917" w:rsidRPr="005D5074" w:rsidDel="005D5074">
          <w:delText xml:space="preserve"> </w:delText>
        </w:r>
        <w:r w:rsidR="00E21917" w:rsidRPr="005D5074" w:rsidDel="005D5074">
          <w:rPr>
            <w:rFonts w:hint="eastAsia"/>
          </w:rPr>
          <w:delText>입력</w:delText>
        </w:r>
        <w:r w:rsidR="0083446E" w:rsidRPr="005D5074" w:rsidDel="005D5074">
          <w:delText xml:space="preserve"> </w:delText>
        </w:r>
        <w:r w:rsidR="00E21917" w:rsidRPr="005D5074" w:rsidDel="005D5074">
          <w:rPr>
            <w:rFonts w:hint="eastAsia"/>
          </w:rPr>
          <w:delText>받아</w:delText>
        </w:r>
        <w:r w:rsidR="00E21917" w:rsidRPr="005D5074" w:rsidDel="005D5074">
          <w:delText xml:space="preserve"> </w:delText>
        </w:r>
        <w:r w:rsidR="00E21917" w:rsidRPr="005D5074" w:rsidDel="005D5074">
          <w:rPr>
            <w:rFonts w:hint="eastAsia"/>
          </w:rPr>
          <w:delText>사용한다</w:delText>
        </w:r>
        <w:r w:rsidR="00E21917" w:rsidRPr="005D5074" w:rsidDel="005D5074">
          <w:delText xml:space="preserve">. </w:delText>
        </w:r>
        <w:r w:rsidR="00ED6016" w:rsidRPr="005D5074" w:rsidDel="005D5074">
          <w:delText xml:space="preserve">ALU </w:delText>
        </w:r>
        <w:r w:rsidR="00ED6016" w:rsidRPr="005D5074" w:rsidDel="005D5074">
          <w:rPr>
            <w:rFonts w:hint="eastAsia"/>
          </w:rPr>
          <w:delText>및</w:delText>
        </w:r>
        <w:r w:rsidR="00ED6016" w:rsidRPr="005D5074" w:rsidDel="005D5074">
          <w:delText xml:space="preserve"> M</w:delText>
        </w:r>
        <w:r w:rsidR="00E21917" w:rsidRPr="005D5074" w:rsidDel="005D5074">
          <w:delText>ul</w:delText>
        </w:r>
        <w:r w:rsidR="00ED6016" w:rsidRPr="005D5074" w:rsidDel="005D5074">
          <w:delText>tiplier</w:delText>
        </w:r>
        <w:r w:rsidR="00ED6016" w:rsidRPr="005D5074" w:rsidDel="005D5074">
          <w:rPr>
            <w:rFonts w:hint="eastAsia"/>
          </w:rPr>
          <w:delText>에</w:delText>
        </w:r>
        <w:r w:rsidR="00E21917" w:rsidRPr="005D5074" w:rsidDel="005D5074">
          <w:delText xml:space="preserve"> Operand 1,2</w:delText>
        </w:r>
        <w:r w:rsidR="00E21917" w:rsidRPr="005D5074" w:rsidDel="005D5074">
          <w:rPr>
            <w:rFonts w:hint="eastAsia"/>
          </w:rPr>
          <w:delText>가</w:delText>
        </w:r>
        <w:r w:rsidR="00ED6016" w:rsidRPr="005D5074" w:rsidDel="005D5074">
          <w:delText xml:space="preserve"> wire</w:delText>
        </w:r>
        <w:r w:rsidR="00ED6016" w:rsidRPr="005D5074" w:rsidDel="005D5074">
          <w:rPr>
            <w:rFonts w:hint="eastAsia"/>
          </w:rPr>
          <w:delText>로</w:delText>
        </w:r>
        <w:r w:rsidR="00ED6016" w:rsidRPr="005D5074" w:rsidDel="005D5074">
          <w:delText xml:space="preserve"> </w:delText>
        </w:r>
        <w:r w:rsidR="00ED6016" w:rsidRPr="005D5074" w:rsidDel="005D5074">
          <w:rPr>
            <w:rFonts w:hint="eastAsia"/>
          </w:rPr>
          <w:delText>연결되어</w:delText>
        </w:r>
        <w:r w:rsidR="00ED6016" w:rsidRPr="005D5074" w:rsidDel="005D5074">
          <w:delText xml:space="preserve"> </w:delText>
        </w:r>
        <w:r w:rsidR="00ED6016" w:rsidRPr="005D5074" w:rsidDel="005D5074">
          <w:rPr>
            <w:rFonts w:hint="eastAsia"/>
          </w:rPr>
          <w:delText>있</w:delText>
        </w:r>
        <w:r w:rsidR="00E21917" w:rsidRPr="005D5074" w:rsidDel="005D5074">
          <w:rPr>
            <w:rFonts w:hint="eastAsia"/>
          </w:rPr>
          <w:delText>어</w:delText>
        </w:r>
        <w:r w:rsidR="00E21917" w:rsidRPr="005D5074" w:rsidDel="005D5074">
          <w:delText xml:space="preserve"> 연산을 시작하고 Destination address</w:delText>
        </w:r>
        <w:r w:rsidR="00E21917" w:rsidRPr="005D5074" w:rsidDel="005D5074">
          <w:rPr>
            <w:rFonts w:hint="eastAsia"/>
          </w:rPr>
          <w:delText>를</w:delText>
        </w:r>
        <w:r w:rsidR="00E21917" w:rsidRPr="005D5074" w:rsidDel="005D5074">
          <w:delText xml:space="preserve"> </w:delText>
        </w:r>
        <w:r w:rsidR="00E21917" w:rsidRPr="005D5074" w:rsidDel="005D5074">
          <w:rPr>
            <w:rFonts w:hint="eastAsia"/>
          </w:rPr>
          <w:delText>받아</w:delText>
        </w:r>
        <w:r w:rsidR="00E21917" w:rsidRPr="005D5074" w:rsidDel="005D5074">
          <w:delText xml:space="preserve"> </w:delText>
        </w:r>
        <w:r w:rsidR="00E21917" w:rsidRPr="005D5074" w:rsidDel="005D5074">
          <w:rPr>
            <w:rFonts w:hint="eastAsia"/>
          </w:rPr>
          <w:delText>결과</w:delText>
        </w:r>
        <w:r w:rsidR="00E21917" w:rsidRPr="005D5074" w:rsidDel="005D5074">
          <w:delText xml:space="preserve"> </w:delText>
        </w:r>
        <w:r w:rsidR="00E21917" w:rsidRPr="005D5074" w:rsidDel="005D5074">
          <w:rPr>
            <w:rFonts w:hint="eastAsia"/>
          </w:rPr>
          <w:delText>값을</w:delText>
        </w:r>
        <w:r w:rsidR="00E21917" w:rsidRPr="005D5074" w:rsidDel="005D5074">
          <w:delText xml:space="preserve"> </w:delText>
        </w:r>
        <w:r w:rsidR="00E21917" w:rsidRPr="005D5074" w:rsidDel="005D5074">
          <w:rPr>
            <w:rFonts w:hint="eastAsia"/>
          </w:rPr>
          <w:delText>저장할</w:delText>
        </w:r>
        <w:r w:rsidR="00E21917" w:rsidRPr="005D5074" w:rsidDel="005D5074">
          <w:delText xml:space="preserve"> </w:delText>
        </w:r>
        <w:r w:rsidR="00E21917" w:rsidRPr="005D5074" w:rsidDel="005D5074">
          <w:rPr>
            <w:rFonts w:hint="eastAsia"/>
          </w:rPr>
          <w:delText>수</w:delText>
        </w:r>
        <w:r w:rsidR="00E21917" w:rsidRPr="005D5074" w:rsidDel="005D5074">
          <w:delText xml:space="preserve"> </w:delText>
        </w:r>
        <w:r w:rsidR="00E21917" w:rsidRPr="005D5074" w:rsidDel="005D5074">
          <w:rPr>
            <w:rFonts w:hint="eastAsia"/>
          </w:rPr>
          <w:delText>있다</w:delText>
        </w:r>
        <w:r w:rsidR="00ED6016" w:rsidRPr="005D5074" w:rsidDel="005D5074">
          <w:delText>.</w:delText>
        </w:r>
        <w:r w:rsidR="00E21917" w:rsidRPr="005D5074" w:rsidDel="005D5074">
          <w:delText xml:space="preserve"> </w:delText>
        </w:r>
      </w:del>
    </w:p>
    <w:p w14:paraId="38F3B812" w14:textId="784905D1" w:rsidR="00540150" w:rsidRPr="005D5074" w:rsidDel="005D5074" w:rsidRDefault="00540150">
      <w:pPr>
        <w:pStyle w:val="a4"/>
        <w:rPr>
          <w:del w:id="1266" w:author="김봉효" w:date="2020-11-05T18:33:00Z"/>
          <w:rPrChange w:id="1267" w:author="김봉효" w:date="2020-11-05T18:33:00Z">
            <w:rPr>
              <w:del w:id="1268" w:author="김봉효" w:date="2020-11-05T18:33:00Z"/>
              <w:color w:val="000000" w:themeColor="text1"/>
            </w:rPr>
          </w:rPrChange>
        </w:rPr>
        <w:pPrChange w:id="1269" w:author="김봉효" w:date="2020-11-05T18:33:00Z">
          <w:pPr>
            <w:pStyle w:val="a4"/>
            <w:numPr>
              <w:numId w:val="11"/>
            </w:numPr>
            <w:ind w:leftChars="0" w:hanging="400"/>
          </w:pPr>
        </w:pPrChange>
      </w:pPr>
      <w:del w:id="1270" w:author="김봉효" w:date="2020-11-05T18:33:00Z">
        <w:r w:rsidRPr="005D5074" w:rsidDel="005D5074">
          <w:rPr>
            <w:rPrChange w:id="1271" w:author="김봉효" w:date="2020-11-05T18:33:00Z">
              <w:rPr>
                <w:color w:val="000000" w:themeColor="text1"/>
              </w:rPr>
            </w:rPrChange>
          </w:rPr>
          <w:delText>(R0 ~ R9)</w:delText>
        </w:r>
        <w:r w:rsidRPr="005D5074" w:rsidDel="005D5074">
          <w:rPr>
            <w:rFonts w:hint="eastAsia"/>
            <w:rPrChange w:id="1272" w:author="김봉효" w:date="2020-11-05T18:33:00Z">
              <w:rPr>
                <w:rFonts w:hint="eastAsia"/>
                <w:color w:val="000000" w:themeColor="text1"/>
              </w:rPr>
            </w:rPrChange>
          </w:rPr>
          <w:delText>는</w:delText>
        </w:r>
        <w:r w:rsidRPr="005D5074" w:rsidDel="005D5074">
          <w:rPr>
            <w:rPrChange w:id="1273" w:author="김봉효" w:date="2020-11-05T18:33:00Z">
              <w:rPr>
                <w:color w:val="000000" w:themeColor="text1"/>
              </w:rPr>
            </w:rPrChange>
          </w:rPr>
          <w:delText xml:space="preserve"> 0x01~0x</w:delText>
        </w:r>
        <w:r w:rsidR="00520F7B" w:rsidRPr="005D5074" w:rsidDel="005D5074">
          <w:rPr>
            <w:rPrChange w:id="1274" w:author="김봉효" w:date="2020-11-05T18:33:00Z">
              <w:rPr>
                <w:color w:val="000000" w:themeColor="text1"/>
              </w:rPr>
            </w:rPrChange>
          </w:rPr>
          <w:delText>0</w:delText>
        </w:r>
        <w:r w:rsidR="00D30822" w:rsidRPr="005D5074" w:rsidDel="005D5074">
          <w:rPr>
            <w:rPrChange w:id="1275" w:author="김봉효" w:date="2020-11-05T18:33:00Z">
              <w:rPr>
                <w:color w:val="000000" w:themeColor="text1"/>
              </w:rPr>
            </w:rPrChange>
          </w:rPr>
          <w:delText>A</w:delText>
        </w:r>
        <w:r w:rsidRPr="005D5074" w:rsidDel="005D5074">
          <w:rPr>
            <w:rFonts w:hint="eastAsia"/>
            <w:rPrChange w:id="1276" w:author="김봉효" w:date="2020-11-05T18:33:00Z">
              <w:rPr>
                <w:rFonts w:hint="eastAsia"/>
                <w:color w:val="000000" w:themeColor="text1"/>
              </w:rPr>
            </w:rPrChange>
          </w:rPr>
          <w:delText>의</w:delText>
        </w:r>
        <w:r w:rsidRPr="005D5074" w:rsidDel="005D5074">
          <w:rPr>
            <w:rPrChange w:id="1277" w:author="김봉효" w:date="2020-11-05T18:33:00Z">
              <w:rPr>
                <w:color w:val="000000" w:themeColor="text1"/>
              </w:rPr>
            </w:rPrChange>
          </w:rPr>
          <w:delText xml:space="preserve"> offset address</w:delText>
        </w:r>
        <w:r w:rsidRPr="005D5074" w:rsidDel="005D5074">
          <w:rPr>
            <w:rFonts w:hint="eastAsia"/>
            <w:rPrChange w:id="1278" w:author="김봉효" w:date="2020-11-05T18:33:00Z">
              <w:rPr>
                <w:rFonts w:hint="eastAsia"/>
                <w:color w:val="000000" w:themeColor="text1"/>
              </w:rPr>
            </w:rPrChange>
          </w:rPr>
          <w:delText>를</w:delText>
        </w:r>
        <w:r w:rsidRPr="005D5074" w:rsidDel="005D5074">
          <w:rPr>
            <w:rPrChange w:id="1279" w:author="김봉효" w:date="2020-11-05T18:33:00Z">
              <w:rPr>
                <w:color w:val="000000" w:themeColor="text1"/>
              </w:rPr>
            </w:rPrChange>
          </w:rPr>
          <w:delText xml:space="preserve"> </w:delText>
        </w:r>
        <w:r w:rsidRPr="005D5074" w:rsidDel="005D5074">
          <w:rPr>
            <w:rFonts w:hint="eastAsia"/>
            <w:rPrChange w:id="1280" w:author="김봉효" w:date="2020-11-05T18:33:00Z">
              <w:rPr>
                <w:rFonts w:hint="eastAsia"/>
                <w:color w:val="000000" w:themeColor="text1"/>
              </w:rPr>
            </w:rPrChange>
          </w:rPr>
          <w:delText>가진다</w:delText>
        </w:r>
        <w:r w:rsidRPr="005D5074" w:rsidDel="005D5074">
          <w:rPr>
            <w:rPrChange w:id="1281" w:author="김봉효" w:date="2020-11-05T18:33:00Z">
              <w:rPr>
                <w:color w:val="000000" w:themeColor="text1"/>
              </w:rPr>
            </w:rPrChange>
          </w:rPr>
          <w:delText>.</w:delText>
        </w:r>
      </w:del>
    </w:p>
    <w:p w14:paraId="207C8AFC" w14:textId="45D5429D" w:rsidR="00AD1041" w:rsidRPr="005D5074" w:rsidDel="005D5074" w:rsidRDefault="0083446E">
      <w:pPr>
        <w:pStyle w:val="a4"/>
        <w:rPr>
          <w:del w:id="1282" w:author="김봉효" w:date="2020-11-05T18:33:00Z"/>
        </w:rPr>
        <w:pPrChange w:id="1283" w:author="김봉효" w:date="2020-11-05T18:33:00Z">
          <w:pPr>
            <w:pStyle w:val="a4"/>
            <w:numPr>
              <w:numId w:val="11"/>
            </w:numPr>
            <w:ind w:leftChars="0" w:hanging="400"/>
          </w:pPr>
        </w:pPrChange>
      </w:pPr>
      <w:del w:id="1284" w:author="김봉효" w:date="2020-11-05T18:33:00Z">
        <w:r w:rsidRPr="005D5074" w:rsidDel="005D5074">
          <w:rPr>
            <w:rPrChange w:id="1285" w:author="김봉효" w:date="2020-11-05T18:33:00Z">
              <w:rPr>
                <w:color w:val="000000" w:themeColor="text1"/>
              </w:rPr>
            </w:rPrChange>
          </w:rPr>
          <w:delText>Op_start</w:delText>
        </w:r>
        <w:r w:rsidRPr="005D5074" w:rsidDel="005D5074">
          <w:rPr>
            <w:rFonts w:hint="eastAsia"/>
            <w:rPrChange w:id="1286" w:author="김봉효" w:date="2020-11-05T18:33:00Z">
              <w:rPr>
                <w:rFonts w:hint="eastAsia"/>
                <w:color w:val="000000" w:themeColor="text1"/>
              </w:rPr>
            </w:rPrChange>
          </w:rPr>
          <w:delText>가</w:delText>
        </w:r>
        <w:r w:rsidRPr="005D5074" w:rsidDel="005D5074">
          <w:rPr>
            <w:rPrChange w:id="1287" w:author="김봉효" w:date="2020-11-05T18:33:00Z">
              <w:rPr>
                <w:color w:val="000000" w:themeColor="text1"/>
              </w:rPr>
            </w:rPrChange>
          </w:rPr>
          <w:delText xml:space="preserve"> </w:delText>
        </w:r>
        <w:r w:rsidRPr="005D5074" w:rsidDel="005D5074">
          <w:rPr>
            <w:rFonts w:hint="eastAsia"/>
            <w:rPrChange w:id="1288" w:author="김봉효" w:date="2020-11-05T18:33:00Z">
              <w:rPr>
                <w:rFonts w:hint="eastAsia"/>
                <w:color w:val="000000" w:themeColor="text1"/>
              </w:rPr>
            </w:rPrChange>
          </w:rPr>
          <w:delText>들어오면</w:delText>
        </w:r>
        <w:r w:rsidRPr="005D5074" w:rsidDel="005D5074">
          <w:rPr>
            <w:rPrChange w:id="1289" w:author="김봉효" w:date="2020-11-05T18:33:00Z">
              <w:rPr>
                <w:color w:val="000000" w:themeColor="text1"/>
              </w:rPr>
            </w:rPrChange>
          </w:rPr>
          <w:delText xml:space="preserve"> </w:delText>
        </w:r>
        <w:r w:rsidRPr="005D5074" w:rsidDel="005D5074">
          <w:rPr>
            <w:rFonts w:hint="eastAsia"/>
            <w:rPrChange w:id="1290" w:author="김봉효" w:date="2020-11-05T18:33:00Z">
              <w:rPr>
                <w:rFonts w:hint="eastAsia"/>
                <w:color w:val="000000" w:themeColor="text1"/>
              </w:rPr>
            </w:rPrChange>
          </w:rPr>
          <w:delText>연산</w:delText>
        </w:r>
        <w:r w:rsidRPr="005D5074" w:rsidDel="005D5074">
          <w:rPr>
            <w:rPrChange w:id="1291" w:author="김봉효" w:date="2020-11-05T18:33:00Z">
              <w:rPr>
                <w:color w:val="000000" w:themeColor="text1"/>
              </w:rPr>
            </w:rPrChange>
          </w:rPr>
          <w:delText xml:space="preserve"> </w:delText>
        </w:r>
        <w:r w:rsidRPr="005D5074" w:rsidDel="005D5074">
          <w:rPr>
            <w:rFonts w:hint="eastAsia"/>
            <w:rPrChange w:id="1292" w:author="김봉효" w:date="2020-11-05T18:33:00Z">
              <w:rPr>
                <w:rFonts w:hint="eastAsia"/>
                <w:color w:val="000000" w:themeColor="text1"/>
              </w:rPr>
            </w:rPrChange>
          </w:rPr>
          <w:delText>시작</w:delText>
        </w:r>
        <w:r w:rsidRPr="005D5074" w:rsidDel="005D5074">
          <w:rPr>
            <w:rPrChange w:id="1293" w:author="김봉효" w:date="2020-11-05T18:33:00Z">
              <w:rPr>
                <w:color w:val="000000" w:themeColor="text1"/>
              </w:rPr>
            </w:rPrChange>
          </w:rPr>
          <w:delText>, Op_done</w:delText>
        </w:r>
        <w:r w:rsidRPr="005D5074" w:rsidDel="005D5074">
          <w:rPr>
            <w:rFonts w:hint="eastAsia"/>
            <w:rPrChange w:id="1294" w:author="김봉효" w:date="2020-11-05T18:33:00Z">
              <w:rPr>
                <w:rFonts w:hint="eastAsia"/>
                <w:color w:val="000000" w:themeColor="text1"/>
              </w:rPr>
            </w:rPrChange>
          </w:rPr>
          <w:delText>이</w:delText>
        </w:r>
        <w:r w:rsidRPr="005D5074" w:rsidDel="005D5074">
          <w:rPr>
            <w:rPrChange w:id="1295" w:author="김봉효" w:date="2020-11-05T18:33:00Z">
              <w:rPr>
                <w:color w:val="000000" w:themeColor="text1"/>
              </w:rPr>
            </w:rPrChange>
          </w:rPr>
          <w:delText xml:space="preserve"> 들어오면 연산 </w:delText>
        </w:r>
        <w:r w:rsidR="00520F7B" w:rsidRPr="005D5074" w:rsidDel="005D5074">
          <w:rPr>
            <w:rFonts w:hint="eastAsia"/>
            <w:rPrChange w:id="1296" w:author="김봉효" w:date="2020-11-05T18:33:00Z">
              <w:rPr>
                <w:rFonts w:hint="eastAsia"/>
                <w:color w:val="000000" w:themeColor="text1"/>
              </w:rPr>
            </w:rPrChange>
          </w:rPr>
          <w:delText>대기</w:delText>
        </w:r>
        <w:r w:rsidR="00520F7B" w:rsidRPr="005D5074" w:rsidDel="005D5074">
          <w:rPr>
            <w:rPrChange w:id="1297" w:author="김봉효" w:date="2020-11-05T18:33:00Z">
              <w:rPr>
                <w:color w:val="000000" w:themeColor="text1"/>
              </w:rPr>
            </w:rPrChange>
          </w:rPr>
          <w:delText xml:space="preserve"> </w:delText>
        </w:r>
        <w:r w:rsidR="00520F7B" w:rsidRPr="005D5074" w:rsidDel="005D5074">
          <w:rPr>
            <w:rFonts w:hint="eastAsia"/>
            <w:rPrChange w:id="1298" w:author="김봉효" w:date="2020-11-05T18:33:00Z">
              <w:rPr>
                <w:rFonts w:hint="eastAsia"/>
                <w:color w:val="000000" w:themeColor="text1"/>
              </w:rPr>
            </w:rPrChange>
          </w:rPr>
          <w:delText>상태로</w:delText>
        </w:r>
        <w:r w:rsidR="00520F7B" w:rsidRPr="005D5074" w:rsidDel="005D5074">
          <w:rPr>
            <w:rPrChange w:id="1299" w:author="김봉효" w:date="2020-11-05T18:33:00Z">
              <w:rPr>
                <w:color w:val="000000" w:themeColor="text1"/>
              </w:rPr>
            </w:rPrChange>
          </w:rPr>
          <w:delText xml:space="preserve"> </w:delText>
        </w:r>
        <w:r w:rsidR="00520F7B" w:rsidRPr="005D5074" w:rsidDel="005D5074">
          <w:rPr>
            <w:rFonts w:hint="eastAsia"/>
            <w:rPrChange w:id="1300" w:author="김봉효" w:date="2020-11-05T18:33:00Z">
              <w:rPr>
                <w:rFonts w:hint="eastAsia"/>
                <w:color w:val="000000" w:themeColor="text1"/>
              </w:rPr>
            </w:rPrChange>
          </w:rPr>
          <w:delText>돌아간다</w:delText>
        </w:r>
        <w:r w:rsidR="00520F7B" w:rsidRPr="005D5074" w:rsidDel="005D5074">
          <w:rPr>
            <w:rPrChange w:id="1301" w:author="김봉효" w:date="2020-11-05T18:33:00Z">
              <w:rPr>
                <w:color w:val="000000" w:themeColor="text1"/>
              </w:rPr>
            </w:rPrChange>
          </w:rPr>
          <w:delText>.</w:delText>
        </w:r>
      </w:del>
    </w:p>
    <w:p w14:paraId="057FD636" w14:textId="14EE4EF2" w:rsidR="000A1133" w:rsidRPr="005D5074" w:rsidDel="005D5074" w:rsidRDefault="000A1133">
      <w:pPr>
        <w:pStyle w:val="a4"/>
        <w:rPr>
          <w:del w:id="1302" w:author="김봉효" w:date="2020-11-05T18:33:00Z"/>
        </w:rPr>
        <w:pPrChange w:id="1303" w:author="김봉효" w:date="2020-11-05T18:33:00Z">
          <w:pPr/>
        </w:pPrChange>
      </w:pPr>
      <w:del w:id="1304" w:author="김봉효" w:date="2020-11-05T18:33:00Z">
        <w:r w:rsidRPr="005D5074" w:rsidDel="005D5074">
          <w:delText>INST_REG</w:delText>
        </w:r>
      </w:del>
    </w:p>
    <w:p w14:paraId="47FDECF6" w14:textId="155768D1" w:rsidR="00EB08B3" w:rsidRPr="005D5074" w:rsidDel="005D5074" w:rsidRDefault="00EB08B3">
      <w:pPr>
        <w:pStyle w:val="a4"/>
        <w:rPr>
          <w:del w:id="1305" w:author="김봉효" w:date="2020-11-05T18:33:00Z"/>
        </w:rPr>
        <w:pPrChange w:id="1306" w:author="김봉효" w:date="2020-11-05T18:33:00Z">
          <w:pPr/>
        </w:pPrChange>
      </w:pPr>
    </w:p>
    <w:p w14:paraId="6F1CB895" w14:textId="3FFE99C2" w:rsidR="000A1133" w:rsidRPr="005D5074" w:rsidDel="005D5074" w:rsidRDefault="00E21917">
      <w:pPr>
        <w:pStyle w:val="a4"/>
        <w:rPr>
          <w:del w:id="1307" w:author="김봉효" w:date="2020-11-05T18:33:00Z"/>
        </w:rPr>
        <w:pPrChange w:id="1308" w:author="김봉효" w:date="2020-11-05T18:33:00Z">
          <w:pPr/>
        </w:pPrChange>
      </w:pPr>
      <w:del w:id="1309" w:author="김봉효" w:date="2020-11-05T18:33:00Z">
        <w:r w:rsidRPr="005D5074" w:rsidDel="005D5074">
          <w:delText>Instruction</w:delText>
        </w:r>
        <w:r w:rsidRPr="005D5074" w:rsidDel="005D5074">
          <w:rPr>
            <w:rFonts w:hint="eastAsia"/>
          </w:rPr>
          <w:delText>을</w:delText>
        </w:r>
        <w:r w:rsidRPr="005D5074" w:rsidDel="005D5074">
          <w:delText xml:space="preserve"> 저장하는 Register</w:delText>
        </w:r>
        <w:r w:rsidR="00BE7126" w:rsidRPr="005D5074" w:rsidDel="005D5074">
          <w:delText xml:space="preserve"> file</w:delText>
        </w:r>
        <w:r w:rsidRPr="005D5074" w:rsidDel="005D5074">
          <w:rPr>
            <w:rFonts w:hint="eastAsia"/>
          </w:rPr>
          <w:delText>이다</w:delText>
        </w:r>
        <w:r w:rsidRPr="005D5074" w:rsidDel="005D5074">
          <w:delText xml:space="preserve">. </w:delText>
        </w:r>
        <w:r w:rsidRPr="005D5074" w:rsidDel="005D5074">
          <w:rPr>
            <w:rFonts w:hint="eastAsia"/>
          </w:rPr>
          <w:delText>본</w:delText>
        </w:r>
        <w:r w:rsidRPr="005D5074" w:rsidDel="005D5074">
          <w:delText xml:space="preserve"> 프로젝트에서는 10</w:delText>
        </w:r>
        <w:r w:rsidRPr="005D5074" w:rsidDel="005D5074">
          <w:rPr>
            <w:rFonts w:hint="eastAsia"/>
          </w:rPr>
          <w:delText>개의</w:delText>
        </w:r>
        <w:r w:rsidRPr="005D5074" w:rsidDel="005D5074">
          <w:delText xml:space="preserve"> Instruction</w:delText>
        </w:r>
        <w:r w:rsidRPr="005D5074" w:rsidDel="005D5074">
          <w:rPr>
            <w:rFonts w:hint="eastAsia"/>
          </w:rPr>
          <w:delText>을</w:delText>
        </w:r>
        <w:r w:rsidRPr="005D5074" w:rsidDel="005D5074">
          <w:delText xml:space="preserve"> </w:delText>
        </w:r>
        <w:r w:rsidRPr="005D5074" w:rsidDel="005D5074">
          <w:rPr>
            <w:rFonts w:hint="eastAsia"/>
          </w:rPr>
          <w:delText>저장한다</w:delText>
        </w:r>
        <w:r w:rsidRPr="005D5074" w:rsidDel="005D5074">
          <w:delText xml:space="preserve">. </w:delText>
        </w:r>
        <w:r w:rsidRPr="005D5074" w:rsidDel="005D5074">
          <w:rPr>
            <w:rFonts w:hint="eastAsia"/>
          </w:rPr>
          <w:delText>각각의</w:delText>
        </w:r>
        <w:r w:rsidRPr="005D5074" w:rsidDel="005D5074">
          <w:delText xml:space="preserve"> instruction</w:delText>
        </w:r>
        <w:r w:rsidRPr="005D5074" w:rsidDel="005D5074">
          <w:rPr>
            <w:rFonts w:hint="eastAsia"/>
          </w:rPr>
          <w:delText>은</w:delText>
        </w:r>
        <w:r w:rsidRPr="005D5074" w:rsidDel="005D5074">
          <w:delText xml:space="preserve"> </w:delText>
        </w:r>
        <w:r w:rsidRPr="005D5074" w:rsidDel="005D5074">
          <w:rPr>
            <w:rFonts w:hint="eastAsia"/>
          </w:rPr>
          <w:delText>다음과</w:delText>
        </w:r>
        <w:r w:rsidRPr="005D5074" w:rsidDel="005D5074">
          <w:delText xml:space="preserve"> </w:delText>
        </w:r>
        <w:r w:rsidRPr="005D5074" w:rsidDel="005D5074">
          <w:rPr>
            <w:rFonts w:hint="eastAsia"/>
          </w:rPr>
          <w:delText>같다</w:delText>
        </w:r>
        <w:r w:rsidRPr="005D5074" w:rsidDel="005D5074">
          <w:delText>.</w:delText>
        </w:r>
        <w:r w:rsidR="00BE7126" w:rsidRPr="005D5074" w:rsidDel="005D5074">
          <w:delText xml:space="preserve"> Destination</w:delText>
        </w:r>
        <w:r w:rsidR="00BE7126" w:rsidRPr="005D5074" w:rsidDel="005D5074">
          <w:rPr>
            <w:rFonts w:hint="eastAsia"/>
          </w:rPr>
          <w:delText>과</w:delText>
        </w:r>
        <w:r w:rsidR="00BE7126" w:rsidRPr="005D5074" w:rsidDel="005D5074">
          <w:delText xml:space="preserve"> Operand 1,2</w:delText>
        </w:r>
        <w:r w:rsidR="00BE7126" w:rsidRPr="005D5074" w:rsidDel="005D5074">
          <w:rPr>
            <w:rFonts w:hint="eastAsia"/>
          </w:rPr>
          <w:delText>는</w:delText>
        </w:r>
        <w:r w:rsidR="00BE7126" w:rsidRPr="005D5074" w:rsidDel="005D5074">
          <w:delText xml:space="preserve"> DATA_REG</w:delText>
        </w:r>
        <w:r w:rsidR="00BE7126" w:rsidRPr="005D5074" w:rsidDel="005D5074">
          <w:rPr>
            <w:rFonts w:hint="eastAsia"/>
          </w:rPr>
          <w:delText>의</w:delText>
        </w:r>
        <w:r w:rsidR="00BE7126" w:rsidRPr="005D5074" w:rsidDel="005D5074">
          <w:delText xml:space="preserve"> </w:delText>
        </w:r>
        <w:r w:rsidR="00BE7126" w:rsidRPr="005D5074" w:rsidDel="005D5074">
          <w:rPr>
            <w:rFonts w:hint="eastAsia"/>
          </w:rPr>
          <w:delText>저장될</w:delText>
        </w:r>
        <w:r w:rsidR="00BE7126" w:rsidRPr="005D5074" w:rsidDel="005D5074">
          <w:delText xml:space="preserve"> </w:delText>
        </w:r>
        <w:r w:rsidR="00BE7126" w:rsidRPr="005D5074" w:rsidDel="005D5074">
          <w:rPr>
            <w:rFonts w:hint="eastAsia"/>
          </w:rPr>
          <w:delText>공간의</w:delText>
        </w:r>
        <w:r w:rsidR="00BE7126" w:rsidRPr="005D5074" w:rsidDel="005D5074">
          <w:delText xml:space="preserve"> </w:delText>
        </w:r>
        <w:r w:rsidR="00BE7126" w:rsidRPr="005D5074" w:rsidDel="005D5074">
          <w:rPr>
            <w:rFonts w:hint="eastAsia"/>
          </w:rPr>
          <w:delText>주소이다</w:delText>
        </w:r>
        <w:r w:rsidR="00BE7126" w:rsidRPr="005D5074" w:rsidDel="005D5074">
          <w:delText>.</w:delText>
        </w:r>
      </w:del>
    </w:p>
    <w:p w14:paraId="2EA6D63B" w14:textId="63164182" w:rsidR="00BE7126" w:rsidRPr="005D5074" w:rsidDel="005D5074" w:rsidRDefault="00BE7126">
      <w:pPr>
        <w:pStyle w:val="a4"/>
        <w:rPr>
          <w:del w:id="1310" w:author="김봉효" w:date="2020-11-05T18:33:00Z"/>
          <w:rPrChange w:id="1311" w:author="김봉효" w:date="2020-11-05T18:33:00Z">
            <w:rPr>
              <w:del w:id="1312" w:author="김봉효" w:date="2020-11-05T18:33:00Z"/>
              <w:color w:val="000000" w:themeColor="text1"/>
            </w:rPr>
          </w:rPrChange>
        </w:rPr>
        <w:pPrChange w:id="1313" w:author="김봉효" w:date="2020-11-05T18:33:00Z">
          <w:pPr>
            <w:pStyle w:val="a4"/>
            <w:numPr>
              <w:numId w:val="13"/>
            </w:numPr>
            <w:ind w:leftChars="0" w:hanging="400"/>
          </w:pPr>
        </w:pPrChange>
      </w:pPr>
      <w:del w:id="1314" w:author="김봉효" w:date="2020-11-05T18:33:00Z">
        <w:r w:rsidRPr="005D5074" w:rsidDel="005D5074">
          <w:rPr>
            <w:rPrChange w:id="1315" w:author="김봉효" w:date="2020-11-05T18:33:00Z">
              <w:rPr>
                <w:color w:val="000000" w:themeColor="text1"/>
              </w:rPr>
            </w:rPrChange>
          </w:rPr>
          <w:delText>instruction</w:delText>
        </w:r>
        <w:r w:rsidRPr="005D5074" w:rsidDel="005D5074">
          <w:rPr>
            <w:rFonts w:hint="eastAsia"/>
            <w:rPrChange w:id="1316" w:author="김봉효" w:date="2020-11-05T18:33:00Z">
              <w:rPr>
                <w:rFonts w:hint="eastAsia"/>
                <w:color w:val="000000" w:themeColor="text1"/>
              </w:rPr>
            </w:rPrChange>
          </w:rPr>
          <w:delText>은</w:delText>
        </w:r>
        <w:r w:rsidRPr="005D5074" w:rsidDel="005D5074">
          <w:rPr>
            <w:rPrChange w:id="1317" w:author="김봉효" w:date="2020-11-05T18:33:00Z">
              <w:rPr>
                <w:color w:val="000000" w:themeColor="text1"/>
              </w:rPr>
            </w:rPrChange>
          </w:rPr>
          <w:delText xml:space="preserve"> 16</w:delText>
        </w:r>
        <w:r w:rsidRPr="005D5074" w:rsidDel="005D5074">
          <w:rPr>
            <w:rFonts w:hint="eastAsia"/>
            <w:rPrChange w:id="1318" w:author="김봉효" w:date="2020-11-05T18:33:00Z">
              <w:rPr>
                <w:rFonts w:hint="eastAsia"/>
                <w:color w:val="000000" w:themeColor="text1"/>
              </w:rPr>
            </w:rPrChange>
          </w:rPr>
          <w:delText>비트로</w:delText>
        </w:r>
        <w:r w:rsidRPr="005D5074" w:rsidDel="005D5074">
          <w:rPr>
            <w:rPrChange w:id="1319" w:author="김봉효" w:date="2020-11-05T18:33:00Z">
              <w:rPr>
                <w:color w:val="000000" w:themeColor="text1"/>
              </w:rPr>
            </w:rPrChange>
          </w:rPr>
          <w:delText xml:space="preserve"> </w:delText>
        </w:r>
        <w:r w:rsidRPr="005D5074" w:rsidDel="005D5074">
          <w:rPr>
            <w:rFonts w:hint="eastAsia"/>
            <w:rPrChange w:id="1320" w:author="김봉효" w:date="2020-11-05T18:33:00Z">
              <w:rPr>
                <w:rFonts w:hint="eastAsia"/>
                <w:color w:val="000000" w:themeColor="text1"/>
              </w:rPr>
            </w:rPrChange>
          </w:rPr>
          <w:delText>구성되어</w:delText>
        </w:r>
        <w:r w:rsidRPr="005D5074" w:rsidDel="005D5074">
          <w:rPr>
            <w:rPrChange w:id="1321" w:author="김봉효" w:date="2020-11-05T18:33:00Z">
              <w:rPr>
                <w:color w:val="000000" w:themeColor="text1"/>
              </w:rPr>
            </w:rPrChange>
          </w:rPr>
          <w:delText xml:space="preserve"> </w:delText>
        </w:r>
        <w:r w:rsidRPr="005D5074" w:rsidDel="005D5074">
          <w:rPr>
            <w:rFonts w:hint="eastAsia"/>
            <w:rPrChange w:id="1322" w:author="김봉효" w:date="2020-11-05T18:33:00Z">
              <w:rPr>
                <w:rFonts w:hint="eastAsia"/>
                <w:color w:val="000000" w:themeColor="text1"/>
              </w:rPr>
            </w:rPrChange>
          </w:rPr>
          <w:delText>있다</w:delText>
        </w:r>
        <w:r w:rsidRPr="005D5074" w:rsidDel="005D5074">
          <w:rPr>
            <w:rPrChange w:id="1323" w:author="김봉효" w:date="2020-11-05T18:33:00Z">
              <w:rPr>
                <w:color w:val="000000" w:themeColor="text1"/>
              </w:rPr>
            </w:rPrChange>
          </w:rPr>
          <w:delText>.</w:delText>
        </w:r>
      </w:del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69"/>
        <w:gridCol w:w="2169"/>
        <w:gridCol w:w="2001"/>
        <w:gridCol w:w="1977"/>
      </w:tblGrid>
      <w:tr w:rsidR="00F3487C" w:rsidRPr="00520F7B" w:rsidDel="005D5074" w14:paraId="493AB53C" w14:textId="0BCA9311" w:rsidTr="00BE7126">
        <w:trPr>
          <w:del w:id="1324" w:author="김봉효" w:date="2020-11-05T18:33:00Z"/>
        </w:trPr>
        <w:tc>
          <w:tcPr>
            <w:tcW w:w="2254" w:type="dxa"/>
          </w:tcPr>
          <w:p w14:paraId="5FF94281" w14:textId="603E2114" w:rsidR="00BE7126" w:rsidRPr="00520F7B" w:rsidDel="005D5074" w:rsidRDefault="00BE7126">
            <w:pPr>
              <w:pStyle w:val="a4"/>
              <w:rPr>
                <w:del w:id="1325" w:author="김봉효" w:date="2020-11-05T18:33:00Z"/>
                <w:color w:val="000000" w:themeColor="text1"/>
              </w:rPr>
              <w:pPrChange w:id="1326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27" w:author="김봉효" w:date="2020-11-05T18:33:00Z">
              <w:r w:rsidRPr="00520F7B" w:rsidDel="005D5074">
                <w:rPr>
                  <w:rFonts w:hint="eastAsia"/>
                  <w:color w:val="000000" w:themeColor="text1"/>
                </w:rPr>
                <w:delText>F</w:delText>
              </w:r>
              <w:r w:rsidRPr="00520F7B" w:rsidDel="005D5074">
                <w:rPr>
                  <w:color w:val="000000" w:themeColor="text1"/>
                </w:rPr>
                <w:delText>unction</w:delText>
              </w:r>
            </w:del>
          </w:p>
        </w:tc>
        <w:tc>
          <w:tcPr>
            <w:tcW w:w="2254" w:type="dxa"/>
          </w:tcPr>
          <w:p w14:paraId="78793FB4" w14:textId="13831956" w:rsidR="00BE7126" w:rsidRPr="00520F7B" w:rsidDel="005D5074" w:rsidRDefault="00BE7126">
            <w:pPr>
              <w:pStyle w:val="a4"/>
              <w:rPr>
                <w:del w:id="1328" w:author="김봉효" w:date="2020-11-05T18:33:00Z"/>
                <w:color w:val="000000" w:themeColor="text1"/>
              </w:rPr>
              <w:pPrChange w:id="132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30" w:author="김봉효" w:date="2020-11-05T18:33:00Z">
              <w:r w:rsidRPr="00520F7B" w:rsidDel="005D5074">
                <w:rPr>
                  <w:rFonts w:hint="eastAsia"/>
                  <w:color w:val="000000" w:themeColor="text1"/>
                </w:rPr>
                <w:delText>D</w:delText>
              </w:r>
              <w:r w:rsidRPr="00520F7B" w:rsidDel="005D5074">
                <w:rPr>
                  <w:color w:val="000000" w:themeColor="text1"/>
                </w:rPr>
                <w:delText>estination</w:delText>
              </w:r>
            </w:del>
          </w:p>
        </w:tc>
        <w:tc>
          <w:tcPr>
            <w:tcW w:w="2254" w:type="dxa"/>
          </w:tcPr>
          <w:p w14:paraId="5E8DCB5C" w14:textId="6C5A168D" w:rsidR="00BE7126" w:rsidRPr="00520F7B" w:rsidDel="005D5074" w:rsidRDefault="00520F7B">
            <w:pPr>
              <w:pStyle w:val="a4"/>
              <w:rPr>
                <w:del w:id="1331" w:author="김봉효" w:date="2020-11-05T18:33:00Z"/>
                <w:color w:val="000000" w:themeColor="text1"/>
              </w:rPr>
              <w:pPrChange w:id="133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33" w:author="김봉효" w:date="2020-11-05T18:33:00Z">
              <w:r w:rsidDel="005D5074">
                <w:rPr>
                  <w:rFonts w:hint="eastAsia"/>
                  <w:color w:val="000000" w:themeColor="text1"/>
                </w:rPr>
                <w:delText>S</w:delText>
              </w:r>
              <w:r w:rsidDel="005D5074">
                <w:rPr>
                  <w:color w:val="000000" w:themeColor="text1"/>
                </w:rPr>
                <w:delText>ource</w:delText>
              </w:r>
            </w:del>
          </w:p>
        </w:tc>
        <w:tc>
          <w:tcPr>
            <w:tcW w:w="2254" w:type="dxa"/>
          </w:tcPr>
          <w:p w14:paraId="00BF62B7" w14:textId="01393C4A" w:rsidR="00BE7126" w:rsidRPr="00520F7B" w:rsidDel="005D5074" w:rsidRDefault="00520F7B">
            <w:pPr>
              <w:pStyle w:val="a4"/>
              <w:rPr>
                <w:del w:id="1334" w:author="김봉효" w:date="2020-11-05T18:33:00Z"/>
                <w:color w:val="000000" w:themeColor="text1"/>
              </w:rPr>
              <w:pPrChange w:id="133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36" w:author="김봉효" w:date="2020-11-05T18:33:00Z">
              <w:r w:rsidDel="005D5074">
                <w:rPr>
                  <w:rFonts w:hint="eastAsia"/>
                  <w:color w:val="000000" w:themeColor="text1"/>
                </w:rPr>
                <w:delText>T</w:delText>
              </w:r>
              <w:r w:rsidDel="005D5074">
                <w:rPr>
                  <w:color w:val="000000" w:themeColor="text1"/>
                </w:rPr>
                <w:delText>arget</w:delText>
              </w:r>
            </w:del>
          </w:p>
        </w:tc>
      </w:tr>
      <w:tr w:rsidR="00F3487C" w:rsidRPr="00520F7B" w:rsidDel="0027167F" w14:paraId="7887EAA0" w14:textId="61F625BB" w:rsidTr="00BE7126">
        <w:trPr>
          <w:del w:id="1337" w:author="ryvius00" w:date="2020-11-05T14:31:00Z"/>
        </w:trPr>
        <w:tc>
          <w:tcPr>
            <w:tcW w:w="2254" w:type="dxa"/>
          </w:tcPr>
          <w:p w14:paraId="6C47A5D2" w14:textId="38A0841B" w:rsidR="00BE7126" w:rsidRPr="005D5074" w:rsidDel="0027167F" w:rsidRDefault="00BE7126">
            <w:pPr>
              <w:rPr>
                <w:del w:id="1338" w:author="ryvius00" w:date="2020-11-05T14:31:00Z"/>
                <w:color w:val="000000" w:themeColor="text1"/>
                <w:rPrChange w:id="1339" w:author="김봉효" w:date="2020-11-05T18:33:00Z">
                  <w:rPr>
                    <w:del w:id="1340" w:author="ryvius00" w:date="2020-11-05T14:31:00Z"/>
                  </w:rPr>
                </w:rPrChange>
              </w:rPr>
              <w:pPrChange w:id="1341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42" w:author="ryvius00" w:date="2020-11-05T14:31:00Z">
              <w:r w:rsidRPr="005D5074" w:rsidDel="0027167F">
                <w:rPr>
                  <w:color w:val="000000" w:themeColor="text1"/>
                  <w:rPrChange w:id="1343" w:author="김봉효" w:date="2020-11-05T18:33:00Z">
                    <w:rPr/>
                  </w:rPrChange>
                </w:rPr>
                <w:delText>4bit</w:delText>
              </w:r>
            </w:del>
          </w:p>
        </w:tc>
        <w:tc>
          <w:tcPr>
            <w:tcW w:w="2254" w:type="dxa"/>
          </w:tcPr>
          <w:p w14:paraId="13B16B98" w14:textId="0E3B42DB" w:rsidR="00BE7126" w:rsidRPr="00520F7B" w:rsidDel="0027167F" w:rsidRDefault="00BE7126">
            <w:pPr>
              <w:rPr>
                <w:del w:id="1344" w:author="ryvius00" w:date="2020-11-05T14:31:00Z"/>
              </w:rPr>
              <w:pPrChange w:id="134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46" w:author="ryvius00" w:date="2020-11-05T14:31:00Z">
              <w:r w:rsidRPr="00520F7B" w:rsidDel="0027167F">
                <w:rPr>
                  <w:rFonts w:hint="eastAsia"/>
                </w:rPr>
                <w:delText>4</w:delText>
              </w:r>
              <w:r w:rsidRPr="00520F7B" w:rsidDel="0027167F">
                <w:delText>bit</w:delText>
              </w:r>
            </w:del>
          </w:p>
        </w:tc>
        <w:tc>
          <w:tcPr>
            <w:tcW w:w="2254" w:type="dxa"/>
          </w:tcPr>
          <w:p w14:paraId="187954E7" w14:textId="5C0F735F" w:rsidR="00BE7126" w:rsidRPr="00520F7B" w:rsidDel="0027167F" w:rsidRDefault="00BE7126">
            <w:pPr>
              <w:rPr>
                <w:del w:id="1347" w:author="ryvius00" w:date="2020-11-05T14:31:00Z"/>
              </w:rPr>
              <w:pPrChange w:id="1348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49" w:author="ryvius00" w:date="2020-11-05T14:31:00Z">
              <w:r w:rsidRPr="00520F7B" w:rsidDel="0027167F">
                <w:rPr>
                  <w:rFonts w:hint="eastAsia"/>
                </w:rPr>
                <w:delText>4</w:delText>
              </w:r>
              <w:r w:rsidRPr="00520F7B" w:rsidDel="0027167F">
                <w:delText>bit</w:delText>
              </w:r>
            </w:del>
          </w:p>
        </w:tc>
        <w:tc>
          <w:tcPr>
            <w:tcW w:w="2254" w:type="dxa"/>
          </w:tcPr>
          <w:p w14:paraId="01BADB9E" w14:textId="35CBAE9A" w:rsidR="00BE7126" w:rsidRPr="00520F7B" w:rsidDel="0027167F" w:rsidRDefault="00BE7126">
            <w:pPr>
              <w:rPr>
                <w:del w:id="1350" w:author="ryvius00" w:date="2020-11-05T14:31:00Z"/>
              </w:rPr>
              <w:pPrChange w:id="1351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52" w:author="ryvius00" w:date="2020-11-05T14:31:00Z">
              <w:r w:rsidRPr="00520F7B" w:rsidDel="0027167F">
                <w:rPr>
                  <w:rFonts w:hint="eastAsia"/>
                </w:rPr>
                <w:delText>4</w:delText>
              </w:r>
              <w:r w:rsidRPr="00520F7B" w:rsidDel="0027167F">
                <w:delText>bit</w:delText>
              </w:r>
            </w:del>
          </w:p>
        </w:tc>
      </w:tr>
    </w:tbl>
    <w:p w14:paraId="2D31CBD7" w14:textId="13AF36F8" w:rsidR="00BE7126" w:rsidRPr="00520F7B" w:rsidDel="0027167F" w:rsidRDefault="00BE7126">
      <w:pPr>
        <w:rPr>
          <w:del w:id="1353" w:author="ryvius00" w:date="2020-11-05T14:31:00Z"/>
        </w:rPr>
        <w:pPrChange w:id="1354" w:author="김봉효" w:date="2020-11-05T18:33:00Z">
          <w:pPr>
            <w:pStyle w:val="a4"/>
            <w:numPr>
              <w:numId w:val="13"/>
            </w:numPr>
            <w:ind w:leftChars="0" w:hanging="400"/>
          </w:pPr>
        </w:pPrChange>
      </w:pPr>
      <w:del w:id="1355" w:author="ryvius00" w:date="2020-11-05T14:27:00Z">
        <w:r w:rsidRPr="00520F7B" w:rsidDel="00AD1041">
          <w:delText>Fun</w:delText>
        </w:r>
        <w:r w:rsidR="00520F7B" w:rsidDel="00AD1041">
          <w:delText>c</w:delText>
        </w:r>
        <w:r w:rsidRPr="00520F7B" w:rsidDel="00AD1041">
          <w:delText>tion</w:delText>
        </w:r>
      </w:del>
      <w:del w:id="1356" w:author="ryvius00" w:date="2020-11-05T14:31:00Z">
        <w:r w:rsidRPr="00520F7B" w:rsidDel="0027167F">
          <w:rPr>
            <w:rFonts w:hint="eastAsia"/>
          </w:rPr>
          <w:delText xml:space="preserve">은 다음과 같이 </w:delText>
        </w:r>
        <w:r w:rsidR="00520F7B" w:rsidDel="0027167F">
          <w:delText>9</w:delText>
        </w:r>
        <w:r w:rsidRPr="00520F7B" w:rsidDel="0027167F">
          <w:rPr>
            <w:rFonts w:hint="eastAsia"/>
          </w:rPr>
          <w:delText xml:space="preserve">개의 </w:delText>
        </w:r>
        <w:r w:rsidRPr="00520F7B" w:rsidDel="0027167F">
          <w:delText>Function</w:delText>
        </w:r>
        <w:r w:rsidRPr="00520F7B" w:rsidDel="0027167F">
          <w:rPr>
            <w:rFonts w:hint="eastAsia"/>
          </w:rPr>
          <w:delText>을 사용한다.</w:delText>
        </w:r>
      </w:del>
    </w:p>
    <w:tbl>
      <w:tblPr>
        <w:tblStyle w:val="a3"/>
        <w:tblW w:w="0" w:type="auto"/>
        <w:tblInd w:w="1990" w:type="dxa"/>
        <w:tblLook w:val="04A0" w:firstRow="1" w:lastRow="0" w:firstColumn="1" w:lastColumn="0" w:noHBand="0" w:noVBand="1"/>
      </w:tblPr>
      <w:tblGrid>
        <w:gridCol w:w="755"/>
        <w:gridCol w:w="2770"/>
        <w:gridCol w:w="2729"/>
      </w:tblGrid>
      <w:tr w:rsidR="00BE7126" w:rsidRPr="00BE7126" w:rsidDel="0027167F" w14:paraId="331D8E32" w14:textId="13D8C972" w:rsidTr="00BE7126">
        <w:trPr>
          <w:del w:id="1357" w:author="ryvius00" w:date="2020-11-05T14:31:00Z"/>
        </w:trPr>
        <w:tc>
          <w:tcPr>
            <w:tcW w:w="755" w:type="dxa"/>
          </w:tcPr>
          <w:p w14:paraId="4AA625A6" w14:textId="7BF367EA" w:rsidR="00BE7126" w:rsidRPr="00520F7B" w:rsidDel="0027167F" w:rsidRDefault="00BE7126">
            <w:pPr>
              <w:rPr>
                <w:del w:id="1358" w:author="ryvius00" w:date="2020-11-05T14:31:00Z"/>
              </w:rPr>
              <w:pPrChange w:id="135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60" w:author="ryvius00" w:date="2020-11-05T14:31:00Z">
              <w:r w:rsidRPr="00520F7B" w:rsidDel="0027167F">
                <w:delText>No.</w:delText>
              </w:r>
            </w:del>
          </w:p>
        </w:tc>
        <w:tc>
          <w:tcPr>
            <w:tcW w:w="2770" w:type="dxa"/>
          </w:tcPr>
          <w:p w14:paraId="62FF31CF" w14:textId="6A276D0D" w:rsidR="00BE7126" w:rsidRPr="00520F7B" w:rsidDel="0027167F" w:rsidRDefault="00BE7126">
            <w:pPr>
              <w:rPr>
                <w:del w:id="1361" w:author="ryvius00" w:date="2020-11-05T14:31:00Z"/>
              </w:rPr>
              <w:pPrChange w:id="136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63" w:author="ryvius00" w:date="2020-11-05T14:27:00Z">
              <w:r w:rsidRPr="00520F7B" w:rsidDel="00AD1041">
                <w:rPr>
                  <w:rFonts w:hint="eastAsia"/>
                </w:rPr>
                <w:delText>F</w:delText>
              </w:r>
              <w:r w:rsidRPr="00520F7B" w:rsidDel="00AD1041">
                <w:delText>unction</w:delText>
              </w:r>
            </w:del>
          </w:p>
        </w:tc>
        <w:tc>
          <w:tcPr>
            <w:tcW w:w="2729" w:type="dxa"/>
          </w:tcPr>
          <w:p w14:paraId="7326D09A" w14:textId="6B04024A" w:rsidR="00BE7126" w:rsidRPr="00520F7B" w:rsidDel="0027167F" w:rsidRDefault="00BE7126">
            <w:pPr>
              <w:rPr>
                <w:del w:id="1364" w:author="ryvius00" w:date="2020-11-05T14:31:00Z"/>
              </w:rPr>
              <w:pPrChange w:id="136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66" w:author="ryvius00" w:date="2020-11-05T14:31:00Z">
              <w:r w:rsidRPr="00520F7B" w:rsidDel="0027167F">
                <w:delText>Data</w:delText>
              </w:r>
            </w:del>
          </w:p>
        </w:tc>
      </w:tr>
      <w:tr w:rsidR="00BE7126" w:rsidRPr="00BE7126" w:rsidDel="0027167F" w14:paraId="60D4BD02" w14:textId="5123C82C" w:rsidTr="00BE7126">
        <w:trPr>
          <w:del w:id="1367" w:author="ryvius00" w:date="2020-11-05T14:31:00Z"/>
        </w:trPr>
        <w:tc>
          <w:tcPr>
            <w:tcW w:w="755" w:type="dxa"/>
          </w:tcPr>
          <w:p w14:paraId="0FE4DD86" w14:textId="7ACCA42B" w:rsidR="00BE7126" w:rsidRPr="00520F7B" w:rsidDel="0027167F" w:rsidRDefault="00BE7126">
            <w:pPr>
              <w:rPr>
                <w:del w:id="1368" w:author="ryvius00" w:date="2020-11-05T14:31:00Z"/>
              </w:rPr>
              <w:pPrChange w:id="136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70" w:author="ryvius00" w:date="2020-11-05T14:31:00Z">
              <w:r w:rsidRPr="00520F7B" w:rsidDel="0027167F">
                <w:rPr>
                  <w:rFonts w:hint="eastAsia"/>
                </w:rPr>
                <w:delText>1</w:delText>
              </w:r>
            </w:del>
          </w:p>
        </w:tc>
        <w:tc>
          <w:tcPr>
            <w:tcW w:w="2770" w:type="dxa"/>
          </w:tcPr>
          <w:p w14:paraId="5A130A7C" w14:textId="2D6D5C4D" w:rsidR="00BE7126" w:rsidRPr="00520F7B" w:rsidDel="0027167F" w:rsidRDefault="00520F7B">
            <w:pPr>
              <w:rPr>
                <w:del w:id="1371" w:author="ryvius00" w:date="2020-11-05T14:31:00Z"/>
              </w:rPr>
              <w:pPrChange w:id="137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73" w:author="ryvius00" w:date="2020-11-05T14:31:00Z">
              <w:r w:rsidDel="0027167F">
                <w:delText>NOT_A</w:delText>
              </w:r>
            </w:del>
          </w:p>
        </w:tc>
        <w:tc>
          <w:tcPr>
            <w:tcW w:w="2729" w:type="dxa"/>
          </w:tcPr>
          <w:p w14:paraId="278628B7" w14:textId="0A61486A" w:rsidR="00BE7126" w:rsidRPr="00520F7B" w:rsidDel="0027167F" w:rsidRDefault="00520F7B">
            <w:pPr>
              <w:rPr>
                <w:del w:id="1374" w:author="ryvius00" w:date="2020-11-05T14:31:00Z"/>
              </w:rPr>
              <w:pPrChange w:id="137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76" w:author="ryvius00" w:date="2020-11-05T14:31:00Z">
              <w:r w:rsidDel="0027167F">
                <w:rPr>
                  <w:rFonts w:hint="eastAsia"/>
                </w:rPr>
                <w:delText>0</w:delText>
              </w:r>
              <w:r w:rsidDel="0027167F">
                <w:delText>000</w:delText>
              </w:r>
            </w:del>
          </w:p>
        </w:tc>
      </w:tr>
      <w:tr w:rsidR="00BE7126" w:rsidRPr="00BE7126" w:rsidDel="0027167F" w14:paraId="75316767" w14:textId="2314449E" w:rsidTr="00BE7126">
        <w:trPr>
          <w:del w:id="1377" w:author="ryvius00" w:date="2020-11-05T14:31:00Z"/>
        </w:trPr>
        <w:tc>
          <w:tcPr>
            <w:tcW w:w="755" w:type="dxa"/>
          </w:tcPr>
          <w:p w14:paraId="5C63EF55" w14:textId="2E9404DD" w:rsidR="00BE7126" w:rsidRPr="00520F7B" w:rsidDel="0027167F" w:rsidRDefault="00BE7126">
            <w:pPr>
              <w:rPr>
                <w:del w:id="1378" w:author="ryvius00" w:date="2020-11-05T14:31:00Z"/>
              </w:rPr>
              <w:pPrChange w:id="137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80" w:author="ryvius00" w:date="2020-11-05T14:31:00Z">
              <w:r w:rsidRPr="00520F7B" w:rsidDel="0027167F">
                <w:rPr>
                  <w:rFonts w:hint="eastAsia"/>
                </w:rPr>
                <w:delText>2</w:delText>
              </w:r>
            </w:del>
          </w:p>
        </w:tc>
        <w:tc>
          <w:tcPr>
            <w:tcW w:w="2770" w:type="dxa"/>
          </w:tcPr>
          <w:p w14:paraId="00E18885" w14:textId="22E5379E" w:rsidR="00BE7126" w:rsidRPr="00520F7B" w:rsidDel="0027167F" w:rsidRDefault="00520F7B">
            <w:pPr>
              <w:rPr>
                <w:del w:id="1381" w:author="ryvius00" w:date="2020-11-05T14:31:00Z"/>
              </w:rPr>
              <w:pPrChange w:id="138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83" w:author="ryvius00" w:date="2020-11-05T14:31:00Z">
              <w:r w:rsidDel="0027167F">
                <w:delText>NOT_B</w:delText>
              </w:r>
            </w:del>
          </w:p>
        </w:tc>
        <w:tc>
          <w:tcPr>
            <w:tcW w:w="2729" w:type="dxa"/>
          </w:tcPr>
          <w:p w14:paraId="673EF45C" w14:textId="3219CE83" w:rsidR="00BE7126" w:rsidRPr="00520F7B" w:rsidDel="0027167F" w:rsidRDefault="00520F7B">
            <w:pPr>
              <w:rPr>
                <w:del w:id="1384" w:author="ryvius00" w:date="2020-11-05T14:31:00Z"/>
              </w:rPr>
              <w:pPrChange w:id="138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86" w:author="ryvius00" w:date="2020-11-05T14:31:00Z">
              <w:r w:rsidDel="0027167F">
                <w:rPr>
                  <w:rFonts w:hint="eastAsia"/>
                </w:rPr>
                <w:delText>0</w:delText>
              </w:r>
              <w:r w:rsidDel="0027167F">
                <w:delText>001</w:delText>
              </w:r>
            </w:del>
          </w:p>
        </w:tc>
      </w:tr>
      <w:tr w:rsidR="00BE7126" w:rsidRPr="00BE7126" w:rsidDel="0027167F" w14:paraId="074049BA" w14:textId="7BCBD217" w:rsidTr="00BE7126">
        <w:trPr>
          <w:del w:id="1387" w:author="ryvius00" w:date="2020-11-05T14:31:00Z"/>
        </w:trPr>
        <w:tc>
          <w:tcPr>
            <w:tcW w:w="755" w:type="dxa"/>
          </w:tcPr>
          <w:p w14:paraId="0358DB00" w14:textId="1EEFF6F1" w:rsidR="00BE7126" w:rsidRPr="00520F7B" w:rsidDel="0027167F" w:rsidRDefault="00BE7126">
            <w:pPr>
              <w:rPr>
                <w:del w:id="1388" w:author="ryvius00" w:date="2020-11-05T14:31:00Z"/>
              </w:rPr>
              <w:pPrChange w:id="138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90" w:author="ryvius00" w:date="2020-11-05T14:31:00Z">
              <w:r w:rsidRPr="00520F7B" w:rsidDel="0027167F">
                <w:rPr>
                  <w:rFonts w:hint="eastAsia"/>
                </w:rPr>
                <w:delText>3</w:delText>
              </w:r>
            </w:del>
          </w:p>
        </w:tc>
        <w:tc>
          <w:tcPr>
            <w:tcW w:w="2770" w:type="dxa"/>
          </w:tcPr>
          <w:p w14:paraId="02D636CA" w14:textId="2D6D6ED7" w:rsidR="00BE7126" w:rsidRPr="00520F7B" w:rsidDel="0027167F" w:rsidRDefault="00520F7B">
            <w:pPr>
              <w:rPr>
                <w:del w:id="1391" w:author="ryvius00" w:date="2020-11-05T14:31:00Z"/>
              </w:rPr>
              <w:pPrChange w:id="139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93" w:author="ryvius00" w:date="2020-11-05T14:31:00Z">
              <w:r w:rsidDel="0027167F">
                <w:rPr>
                  <w:rFonts w:hint="eastAsia"/>
                </w:rPr>
                <w:delText>A</w:delText>
              </w:r>
              <w:r w:rsidDel="0027167F">
                <w:delText>ND</w:delText>
              </w:r>
            </w:del>
          </w:p>
        </w:tc>
        <w:tc>
          <w:tcPr>
            <w:tcW w:w="2729" w:type="dxa"/>
          </w:tcPr>
          <w:p w14:paraId="6F00A82A" w14:textId="7DB74B2C" w:rsidR="00BE7126" w:rsidRPr="00520F7B" w:rsidDel="0027167F" w:rsidRDefault="00520F7B">
            <w:pPr>
              <w:rPr>
                <w:del w:id="1394" w:author="ryvius00" w:date="2020-11-05T14:31:00Z"/>
              </w:rPr>
              <w:pPrChange w:id="139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396" w:author="ryvius00" w:date="2020-11-05T14:31:00Z">
              <w:r w:rsidDel="0027167F">
                <w:rPr>
                  <w:rFonts w:hint="eastAsia"/>
                </w:rPr>
                <w:delText>0</w:delText>
              </w:r>
              <w:r w:rsidDel="0027167F">
                <w:delText>010</w:delText>
              </w:r>
            </w:del>
          </w:p>
        </w:tc>
      </w:tr>
      <w:tr w:rsidR="00BE7126" w:rsidRPr="00BE7126" w:rsidDel="0027167F" w14:paraId="3E03BC50" w14:textId="46CB9366" w:rsidTr="00BE7126">
        <w:trPr>
          <w:del w:id="1397" w:author="ryvius00" w:date="2020-11-05T14:31:00Z"/>
        </w:trPr>
        <w:tc>
          <w:tcPr>
            <w:tcW w:w="755" w:type="dxa"/>
          </w:tcPr>
          <w:p w14:paraId="48590F5B" w14:textId="38DDB0F1" w:rsidR="00BE7126" w:rsidRPr="00520F7B" w:rsidDel="0027167F" w:rsidRDefault="00BE7126">
            <w:pPr>
              <w:rPr>
                <w:del w:id="1398" w:author="ryvius00" w:date="2020-11-05T14:31:00Z"/>
              </w:rPr>
              <w:pPrChange w:id="139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00" w:author="ryvius00" w:date="2020-11-05T14:31:00Z">
              <w:r w:rsidRPr="00520F7B" w:rsidDel="0027167F">
                <w:rPr>
                  <w:rFonts w:hint="eastAsia"/>
                </w:rPr>
                <w:delText>4</w:delText>
              </w:r>
            </w:del>
          </w:p>
        </w:tc>
        <w:tc>
          <w:tcPr>
            <w:tcW w:w="2770" w:type="dxa"/>
          </w:tcPr>
          <w:p w14:paraId="1BAEE509" w14:textId="6C7CCE60" w:rsidR="00BE7126" w:rsidRPr="00520F7B" w:rsidDel="0027167F" w:rsidRDefault="00520F7B">
            <w:pPr>
              <w:rPr>
                <w:del w:id="1401" w:author="ryvius00" w:date="2020-11-05T14:31:00Z"/>
              </w:rPr>
              <w:pPrChange w:id="140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03" w:author="ryvius00" w:date="2020-11-05T14:31:00Z">
              <w:r w:rsidDel="0027167F">
                <w:rPr>
                  <w:rFonts w:hint="eastAsia"/>
                </w:rPr>
                <w:delText>O</w:delText>
              </w:r>
              <w:r w:rsidDel="0027167F">
                <w:delText>R</w:delText>
              </w:r>
            </w:del>
          </w:p>
        </w:tc>
        <w:tc>
          <w:tcPr>
            <w:tcW w:w="2729" w:type="dxa"/>
          </w:tcPr>
          <w:p w14:paraId="1F954EFB" w14:textId="33F7DC4F" w:rsidR="00BE7126" w:rsidRPr="00520F7B" w:rsidDel="0027167F" w:rsidRDefault="00520F7B">
            <w:pPr>
              <w:rPr>
                <w:del w:id="1404" w:author="ryvius00" w:date="2020-11-05T14:31:00Z"/>
              </w:rPr>
              <w:pPrChange w:id="140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06" w:author="ryvius00" w:date="2020-11-05T14:31:00Z">
              <w:r w:rsidDel="0027167F">
                <w:rPr>
                  <w:rFonts w:hint="eastAsia"/>
                </w:rPr>
                <w:delText>0</w:delText>
              </w:r>
              <w:r w:rsidDel="0027167F">
                <w:delText>011</w:delText>
              </w:r>
            </w:del>
          </w:p>
        </w:tc>
      </w:tr>
      <w:tr w:rsidR="00BE7126" w:rsidRPr="00BE7126" w:rsidDel="0027167F" w14:paraId="36907F50" w14:textId="692A420E" w:rsidTr="00BE7126">
        <w:trPr>
          <w:del w:id="1407" w:author="ryvius00" w:date="2020-11-05T14:31:00Z"/>
        </w:trPr>
        <w:tc>
          <w:tcPr>
            <w:tcW w:w="755" w:type="dxa"/>
          </w:tcPr>
          <w:p w14:paraId="305C2DB1" w14:textId="2DABE091" w:rsidR="00BE7126" w:rsidRPr="00520F7B" w:rsidDel="0027167F" w:rsidRDefault="00BE7126">
            <w:pPr>
              <w:rPr>
                <w:del w:id="1408" w:author="ryvius00" w:date="2020-11-05T14:31:00Z"/>
              </w:rPr>
              <w:pPrChange w:id="140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10" w:author="ryvius00" w:date="2020-11-05T14:31:00Z">
              <w:r w:rsidRPr="00520F7B" w:rsidDel="0027167F">
                <w:rPr>
                  <w:rFonts w:hint="eastAsia"/>
                </w:rPr>
                <w:delText>5</w:delText>
              </w:r>
            </w:del>
          </w:p>
        </w:tc>
        <w:tc>
          <w:tcPr>
            <w:tcW w:w="2770" w:type="dxa"/>
          </w:tcPr>
          <w:p w14:paraId="5B51B6F7" w14:textId="5DE1562D" w:rsidR="00BE7126" w:rsidRPr="00520F7B" w:rsidDel="0027167F" w:rsidRDefault="00520F7B">
            <w:pPr>
              <w:rPr>
                <w:del w:id="1411" w:author="ryvius00" w:date="2020-11-05T14:31:00Z"/>
              </w:rPr>
              <w:pPrChange w:id="141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13" w:author="ryvius00" w:date="2020-11-05T14:31:00Z">
              <w:r w:rsidDel="0027167F">
                <w:rPr>
                  <w:rFonts w:hint="eastAsia"/>
                </w:rPr>
                <w:delText>X</w:delText>
              </w:r>
              <w:r w:rsidDel="0027167F">
                <w:delText>OR</w:delText>
              </w:r>
            </w:del>
          </w:p>
        </w:tc>
        <w:tc>
          <w:tcPr>
            <w:tcW w:w="2729" w:type="dxa"/>
          </w:tcPr>
          <w:p w14:paraId="68E50F80" w14:textId="45E123E1" w:rsidR="00BE7126" w:rsidRPr="00520F7B" w:rsidDel="0027167F" w:rsidRDefault="00520F7B">
            <w:pPr>
              <w:rPr>
                <w:del w:id="1414" w:author="ryvius00" w:date="2020-11-05T14:31:00Z"/>
              </w:rPr>
              <w:pPrChange w:id="141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16" w:author="ryvius00" w:date="2020-11-05T14:31:00Z">
              <w:r w:rsidDel="0027167F">
                <w:rPr>
                  <w:rFonts w:hint="eastAsia"/>
                </w:rPr>
                <w:delText>0</w:delText>
              </w:r>
              <w:r w:rsidDel="0027167F">
                <w:delText>100</w:delText>
              </w:r>
            </w:del>
          </w:p>
        </w:tc>
      </w:tr>
      <w:tr w:rsidR="00BE7126" w:rsidRPr="00BE7126" w:rsidDel="0027167F" w14:paraId="6B959848" w14:textId="77D177C8" w:rsidTr="00BE7126">
        <w:trPr>
          <w:del w:id="1417" w:author="ryvius00" w:date="2020-11-05T14:31:00Z"/>
        </w:trPr>
        <w:tc>
          <w:tcPr>
            <w:tcW w:w="755" w:type="dxa"/>
          </w:tcPr>
          <w:p w14:paraId="6070E36C" w14:textId="301AD097" w:rsidR="00BE7126" w:rsidRPr="00520F7B" w:rsidDel="0027167F" w:rsidRDefault="00BE7126">
            <w:pPr>
              <w:rPr>
                <w:del w:id="1418" w:author="ryvius00" w:date="2020-11-05T14:31:00Z"/>
              </w:rPr>
              <w:pPrChange w:id="141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20" w:author="ryvius00" w:date="2020-11-05T14:31:00Z">
              <w:r w:rsidRPr="00520F7B" w:rsidDel="0027167F">
                <w:rPr>
                  <w:rFonts w:hint="eastAsia"/>
                </w:rPr>
                <w:delText>6</w:delText>
              </w:r>
            </w:del>
          </w:p>
        </w:tc>
        <w:tc>
          <w:tcPr>
            <w:tcW w:w="2770" w:type="dxa"/>
          </w:tcPr>
          <w:p w14:paraId="65D18B63" w14:textId="14A5192A" w:rsidR="00BE7126" w:rsidRPr="00520F7B" w:rsidDel="0027167F" w:rsidRDefault="00520F7B">
            <w:pPr>
              <w:rPr>
                <w:del w:id="1421" w:author="ryvius00" w:date="2020-11-05T14:31:00Z"/>
              </w:rPr>
              <w:pPrChange w:id="142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23" w:author="ryvius00" w:date="2020-11-05T14:31:00Z">
              <w:r w:rsidDel="0027167F">
                <w:rPr>
                  <w:rFonts w:hint="eastAsia"/>
                </w:rPr>
                <w:delText>X</w:delText>
              </w:r>
              <w:r w:rsidDel="0027167F">
                <w:delText>NOR</w:delText>
              </w:r>
            </w:del>
          </w:p>
        </w:tc>
        <w:tc>
          <w:tcPr>
            <w:tcW w:w="2729" w:type="dxa"/>
          </w:tcPr>
          <w:p w14:paraId="32DD370C" w14:textId="0D079AFC" w:rsidR="00BE7126" w:rsidRPr="00520F7B" w:rsidDel="0027167F" w:rsidRDefault="00520F7B">
            <w:pPr>
              <w:rPr>
                <w:del w:id="1424" w:author="ryvius00" w:date="2020-11-05T14:31:00Z"/>
              </w:rPr>
              <w:pPrChange w:id="142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26" w:author="ryvius00" w:date="2020-11-05T14:31:00Z">
              <w:r w:rsidDel="0027167F">
                <w:rPr>
                  <w:rFonts w:hint="eastAsia"/>
                </w:rPr>
                <w:delText>0</w:delText>
              </w:r>
              <w:r w:rsidDel="0027167F">
                <w:delText>101</w:delText>
              </w:r>
            </w:del>
          </w:p>
        </w:tc>
      </w:tr>
      <w:tr w:rsidR="00BE7126" w:rsidRPr="00BE7126" w:rsidDel="0027167F" w14:paraId="0ABABB51" w14:textId="79F5F678" w:rsidTr="00BE7126">
        <w:trPr>
          <w:del w:id="1427" w:author="ryvius00" w:date="2020-11-05T14:31:00Z"/>
        </w:trPr>
        <w:tc>
          <w:tcPr>
            <w:tcW w:w="755" w:type="dxa"/>
          </w:tcPr>
          <w:p w14:paraId="64FFE296" w14:textId="5CE5097B" w:rsidR="00BE7126" w:rsidRPr="00520F7B" w:rsidDel="0027167F" w:rsidRDefault="00BE7126">
            <w:pPr>
              <w:rPr>
                <w:del w:id="1428" w:author="ryvius00" w:date="2020-11-05T14:31:00Z"/>
              </w:rPr>
              <w:pPrChange w:id="142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30" w:author="ryvius00" w:date="2020-11-05T14:31:00Z">
              <w:r w:rsidRPr="00520F7B" w:rsidDel="0027167F">
                <w:rPr>
                  <w:rFonts w:hint="eastAsia"/>
                </w:rPr>
                <w:delText>7</w:delText>
              </w:r>
            </w:del>
          </w:p>
        </w:tc>
        <w:tc>
          <w:tcPr>
            <w:tcW w:w="2770" w:type="dxa"/>
          </w:tcPr>
          <w:p w14:paraId="47A48C01" w14:textId="598A41D1" w:rsidR="00BE7126" w:rsidRPr="00520F7B" w:rsidDel="0027167F" w:rsidRDefault="00520F7B">
            <w:pPr>
              <w:rPr>
                <w:del w:id="1431" w:author="ryvius00" w:date="2020-11-05T14:31:00Z"/>
              </w:rPr>
              <w:pPrChange w:id="143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33" w:author="ryvius00" w:date="2020-11-05T14:31:00Z">
              <w:r w:rsidDel="0027167F">
                <w:rPr>
                  <w:rFonts w:hint="eastAsia"/>
                </w:rPr>
                <w:delText>A</w:delText>
              </w:r>
              <w:r w:rsidDel="0027167F">
                <w:delText>DD</w:delText>
              </w:r>
            </w:del>
          </w:p>
        </w:tc>
        <w:tc>
          <w:tcPr>
            <w:tcW w:w="2729" w:type="dxa"/>
          </w:tcPr>
          <w:p w14:paraId="0E9BD157" w14:textId="0859D967" w:rsidR="00BE7126" w:rsidRPr="00520F7B" w:rsidDel="0027167F" w:rsidRDefault="00520F7B">
            <w:pPr>
              <w:rPr>
                <w:del w:id="1434" w:author="ryvius00" w:date="2020-11-05T14:31:00Z"/>
              </w:rPr>
              <w:pPrChange w:id="143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36" w:author="ryvius00" w:date="2020-11-05T14:31:00Z">
              <w:r w:rsidDel="0027167F">
                <w:rPr>
                  <w:rFonts w:hint="eastAsia"/>
                </w:rPr>
                <w:delText>0</w:delText>
              </w:r>
              <w:r w:rsidDel="0027167F">
                <w:delText>110</w:delText>
              </w:r>
            </w:del>
          </w:p>
        </w:tc>
      </w:tr>
      <w:tr w:rsidR="00BE7126" w:rsidRPr="00BE7126" w:rsidDel="0027167F" w14:paraId="2831C2C3" w14:textId="70094573" w:rsidTr="00BE7126">
        <w:trPr>
          <w:del w:id="1437" w:author="ryvius00" w:date="2020-11-05T14:31:00Z"/>
        </w:trPr>
        <w:tc>
          <w:tcPr>
            <w:tcW w:w="755" w:type="dxa"/>
          </w:tcPr>
          <w:p w14:paraId="1748422A" w14:textId="6D9964D3" w:rsidR="00BE7126" w:rsidRPr="00520F7B" w:rsidDel="0027167F" w:rsidRDefault="00BE7126">
            <w:pPr>
              <w:rPr>
                <w:del w:id="1438" w:author="ryvius00" w:date="2020-11-05T14:31:00Z"/>
              </w:rPr>
              <w:pPrChange w:id="143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40" w:author="ryvius00" w:date="2020-11-05T14:31:00Z">
              <w:r w:rsidRPr="00520F7B" w:rsidDel="0027167F">
                <w:rPr>
                  <w:rFonts w:hint="eastAsia"/>
                </w:rPr>
                <w:delText>8</w:delText>
              </w:r>
            </w:del>
          </w:p>
        </w:tc>
        <w:tc>
          <w:tcPr>
            <w:tcW w:w="2770" w:type="dxa"/>
          </w:tcPr>
          <w:p w14:paraId="4A1EF1B1" w14:textId="1CC342C1" w:rsidR="00BE7126" w:rsidRPr="00520F7B" w:rsidDel="0027167F" w:rsidRDefault="00520F7B">
            <w:pPr>
              <w:rPr>
                <w:del w:id="1441" w:author="ryvius00" w:date="2020-11-05T14:31:00Z"/>
              </w:rPr>
              <w:pPrChange w:id="144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43" w:author="ryvius00" w:date="2020-11-05T14:31:00Z">
              <w:r w:rsidDel="0027167F">
                <w:rPr>
                  <w:rFonts w:hint="eastAsia"/>
                </w:rPr>
                <w:delText>S</w:delText>
              </w:r>
              <w:r w:rsidDel="0027167F">
                <w:delText>UB</w:delText>
              </w:r>
            </w:del>
          </w:p>
        </w:tc>
        <w:tc>
          <w:tcPr>
            <w:tcW w:w="2729" w:type="dxa"/>
          </w:tcPr>
          <w:p w14:paraId="202AE221" w14:textId="11E096E3" w:rsidR="00BE7126" w:rsidRPr="00520F7B" w:rsidDel="0027167F" w:rsidRDefault="00520F7B">
            <w:pPr>
              <w:rPr>
                <w:del w:id="1444" w:author="ryvius00" w:date="2020-11-05T14:31:00Z"/>
              </w:rPr>
              <w:pPrChange w:id="144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46" w:author="ryvius00" w:date="2020-11-05T14:31:00Z">
              <w:r w:rsidDel="0027167F">
                <w:rPr>
                  <w:rFonts w:hint="eastAsia"/>
                </w:rPr>
                <w:delText>0</w:delText>
              </w:r>
              <w:r w:rsidDel="0027167F">
                <w:delText>111</w:delText>
              </w:r>
            </w:del>
          </w:p>
        </w:tc>
      </w:tr>
      <w:tr w:rsidR="00BE7126" w:rsidRPr="00BE7126" w:rsidDel="0027167F" w14:paraId="536D01B0" w14:textId="1389C6C3" w:rsidTr="00BE7126">
        <w:trPr>
          <w:del w:id="1447" w:author="ryvius00" w:date="2020-11-05T14:31:00Z"/>
        </w:trPr>
        <w:tc>
          <w:tcPr>
            <w:tcW w:w="755" w:type="dxa"/>
          </w:tcPr>
          <w:p w14:paraId="2ED081FA" w14:textId="38A1738A" w:rsidR="00BE7126" w:rsidRPr="00520F7B" w:rsidDel="0027167F" w:rsidRDefault="00BE7126">
            <w:pPr>
              <w:rPr>
                <w:del w:id="1448" w:author="ryvius00" w:date="2020-11-05T14:31:00Z"/>
              </w:rPr>
              <w:pPrChange w:id="1449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50" w:author="ryvius00" w:date="2020-11-05T14:31:00Z">
              <w:r w:rsidRPr="00520F7B" w:rsidDel="0027167F">
                <w:rPr>
                  <w:rFonts w:hint="eastAsia"/>
                </w:rPr>
                <w:delText>9</w:delText>
              </w:r>
            </w:del>
          </w:p>
        </w:tc>
        <w:tc>
          <w:tcPr>
            <w:tcW w:w="2770" w:type="dxa"/>
          </w:tcPr>
          <w:p w14:paraId="10172977" w14:textId="424A4AF4" w:rsidR="00BE7126" w:rsidRPr="00520F7B" w:rsidDel="0027167F" w:rsidRDefault="00520F7B">
            <w:pPr>
              <w:rPr>
                <w:del w:id="1451" w:author="ryvius00" w:date="2020-11-05T14:31:00Z"/>
              </w:rPr>
              <w:pPrChange w:id="1452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53" w:author="ryvius00" w:date="2020-11-05T14:31:00Z">
              <w:r w:rsidDel="0027167F">
                <w:rPr>
                  <w:rFonts w:hint="eastAsia"/>
                </w:rPr>
                <w:delText>M</w:delText>
              </w:r>
              <w:r w:rsidDel="0027167F">
                <w:delText>UL</w:delText>
              </w:r>
            </w:del>
          </w:p>
        </w:tc>
        <w:tc>
          <w:tcPr>
            <w:tcW w:w="2729" w:type="dxa"/>
          </w:tcPr>
          <w:p w14:paraId="639E854F" w14:textId="4754994C" w:rsidR="00BE7126" w:rsidRPr="00520F7B" w:rsidDel="0027167F" w:rsidRDefault="00520F7B">
            <w:pPr>
              <w:rPr>
                <w:del w:id="1454" w:author="ryvius00" w:date="2020-11-05T14:31:00Z"/>
              </w:rPr>
              <w:pPrChange w:id="1455" w:author="김봉효" w:date="2020-11-05T18:33:00Z">
                <w:pPr>
                  <w:pStyle w:val="a4"/>
                  <w:ind w:leftChars="0" w:left="0"/>
                  <w:jc w:val="center"/>
                </w:pPr>
              </w:pPrChange>
            </w:pPr>
            <w:del w:id="1456" w:author="ryvius00" w:date="2020-11-05T14:31:00Z">
              <w:r w:rsidDel="0027167F">
                <w:rPr>
                  <w:rFonts w:hint="eastAsia"/>
                </w:rPr>
                <w:delText>1</w:delText>
              </w:r>
              <w:r w:rsidDel="0027167F">
                <w:delText>000</w:delText>
              </w:r>
            </w:del>
          </w:p>
        </w:tc>
      </w:tr>
    </w:tbl>
    <w:p w14:paraId="4EF58D62" w14:textId="1BFAC5D3" w:rsidR="00AD1041" w:rsidRPr="005D5074" w:rsidDel="0027167F" w:rsidRDefault="00BE7126">
      <w:pPr>
        <w:rPr>
          <w:del w:id="1457" w:author="ryvius00" w:date="2020-11-05T14:31:00Z"/>
        </w:rPr>
        <w:pPrChange w:id="1458" w:author="김봉효" w:date="2020-11-05T18:33:00Z">
          <w:pPr>
            <w:pStyle w:val="a4"/>
            <w:numPr>
              <w:numId w:val="13"/>
            </w:numPr>
            <w:ind w:leftChars="0" w:hanging="400"/>
          </w:pPr>
        </w:pPrChange>
      </w:pPr>
      <w:del w:id="1459" w:author="ryvius00" w:date="2020-11-05T14:31:00Z">
        <w:r w:rsidRPr="005D5074" w:rsidDel="0027167F">
          <w:delText>Instruction Register(0~9)</w:delText>
        </w:r>
        <w:r w:rsidRPr="005D5074" w:rsidDel="0027167F">
          <w:rPr>
            <w:rFonts w:hint="eastAsia"/>
          </w:rPr>
          <w:delText>는</w:delText>
        </w:r>
        <w:r w:rsidRPr="005D5074" w:rsidDel="0027167F">
          <w:delText xml:space="preserve"> 0x01 ~ 0x0</w:delText>
        </w:r>
        <w:r w:rsidR="00EF2141" w:rsidRPr="005D5074" w:rsidDel="0027167F">
          <w:delText>A</w:delText>
        </w:r>
        <w:r w:rsidRPr="005D5074" w:rsidDel="0027167F">
          <w:rPr>
            <w:rFonts w:hint="eastAsia"/>
          </w:rPr>
          <w:delText>의</w:delText>
        </w:r>
        <w:r w:rsidRPr="005D5074" w:rsidDel="0027167F">
          <w:delText xml:space="preserve"> Offset address</w:delText>
        </w:r>
        <w:r w:rsidRPr="005D5074" w:rsidDel="0027167F">
          <w:rPr>
            <w:rFonts w:hint="eastAsia"/>
          </w:rPr>
          <w:delText>를</w:delText>
        </w:r>
        <w:r w:rsidRPr="005D5074" w:rsidDel="0027167F">
          <w:delText xml:space="preserve"> </w:delText>
        </w:r>
        <w:r w:rsidRPr="005D5074" w:rsidDel="0027167F">
          <w:rPr>
            <w:rFonts w:hint="eastAsia"/>
          </w:rPr>
          <w:delText>가진다</w:delText>
        </w:r>
        <w:r w:rsidRPr="005D5074" w:rsidDel="0027167F">
          <w:delText>.</w:delText>
        </w:r>
      </w:del>
    </w:p>
    <w:p w14:paraId="6C6D05D6" w14:textId="1F0FE68D" w:rsidR="000A1133" w:rsidDel="0027167F" w:rsidRDefault="000A1133">
      <w:pPr>
        <w:rPr>
          <w:del w:id="1460" w:author="ryvius00" w:date="2020-11-05T14:31:00Z"/>
        </w:rPr>
      </w:pPr>
      <w:del w:id="1461" w:author="ryvius00" w:date="2020-11-05T13:41:00Z">
        <w:r w:rsidDel="008C5CEE">
          <w:rPr>
            <w:rFonts w:hint="eastAsia"/>
          </w:rPr>
          <w:delText>I</w:delText>
        </w:r>
        <w:r w:rsidDel="008C5CEE">
          <w:delText>NTERRUPT</w:delText>
        </w:r>
      </w:del>
      <w:del w:id="1462" w:author="ryvius00" w:date="2020-11-05T14:31:00Z">
        <w:r w:rsidDel="0027167F">
          <w:delText>_REG</w:delText>
        </w:r>
      </w:del>
    </w:p>
    <w:p w14:paraId="714CCE60" w14:textId="400C852A" w:rsidR="00EB08B3" w:rsidDel="0027167F" w:rsidRDefault="00EB08B3">
      <w:pPr>
        <w:rPr>
          <w:del w:id="1463" w:author="ryvius00" w:date="2020-11-05T14:31:00Z"/>
        </w:rPr>
      </w:pPr>
    </w:p>
    <w:p w14:paraId="3FE11A6B" w14:textId="71DF8A11" w:rsidR="00540150" w:rsidDel="0027167F" w:rsidRDefault="00540150">
      <w:pPr>
        <w:rPr>
          <w:del w:id="1464" w:author="ryvius00" w:date="2020-11-05T14:31:00Z"/>
        </w:rPr>
      </w:pPr>
      <w:del w:id="1465" w:author="ryvius00" w:date="2020-11-05T14:31:00Z">
        <w:r w:rsidDel="0027167F">
          <w:delText>3</w:delText>
        </w:r>
        <w:r w:rsidDel="0027167F">
          <w:rPr>
            <w:rFonts w:hint="eastAsia"/>
          </w:rPr>
          <w:delText xml:space="preserve">개의 </w:delText>
        </w:r>
        <w:r w:rsidDel="0027167F">
          <w:delText>Register</w:delText>
        </w:r>
        <w:r w:rsidDel="0027167F">
          <w:rPr>
            <w:rFonts w:hint="eastAsia"/>
          </w:rPr>
          <w:delText xml:space="preserve">는 </w:delText>
        </w:r>
        <w:r w:rsidDel="0027167F">
          <w:delText>1</w:delText>
        </w:r>
        <w:r w:rsidDel="0027167F">
          <w:rPr>
            <w:rFonts w:hint="eastAsia"/>
          </w:rPr>
          <w:delText xml:space="preserve">비트로 </w:delText>
        </w:r>
        <w:r w:rsidR="00E21917" w:rsidDel="0027167F">
          <w:rPr>
            <w:rFonts w:hint="eastAsia"/>
          </w:rPr>
          <w:delText>O</w:delText>
        </w:r>
        <w:r w:rsidR="00E21917" w:rsidDel="0027167F">
          <w:delText>p_start, Interrupt, interrupt_mask</w:delText>
        </w:r>
        <w:r w:rsidR="00E21917" w:rsidDel="0027167F">
          <w:rPr>
            <w:rFonts w:hint="eastAsia"/>
          </w:rPr>
          <w:delText xml:space="preserve">를 저장하는 </w:delText>
        </w:r>
        <w:r w:rsidR="00E21917" w:rsidDel="0027167F">
          <w:delText>Register</w:delText>
        </w:r>
        <w:r w:rsidDel="0027167F">
          <w:delText xml:space="preserve"> </w:delText>
        </w:r>
        <w:r w:rsidDel="0027167F">
          <w:rPr>
            <w:rFonts w:hint="eastAsia"/>
          </w:rPr>
          <w:delText>f</w:delText>
        </w:r>
        <w:r w:rsidDel="0027167F">
          <w:delText>ile</w:delText>
        </w:r>
        <w:r w:rsidR="00E21917" w:rsidDel="0027167F">
          <w:rPr>
            <w:rFonts w:hint="eastAsia"/>
          </w:rPr>
          <w:delText>이다.</w:delText>
        </w:r>
        <w:r w:rsidR="00E21917" w:rsidDel="0027167F">
          <w:delText xml:space="preserve"> </w:delText>
        </w:r>
      </w:del>
    </w:p>
    <w:p w14:paraId="3219EB5F" w14:textId="06CBCF4B" w:rsidR="000A1133" w:rsidDel="0027167F" w:rsidRDefault="00540150">
      <w:pPr>
        <w:rPr>
          <w:del w:id="1466" w:author="ryvius00" w:date="2020-11-05T14:31:00Z"/>
        </w:rPr>
        <w:pPrChange w:id="1467" w:author="김봉효" w:date="2020-11-05T18:33:00Z">
          <w:pPr>
            <w:pStyle w:val="a4"/>
            <w:numPr>
              <w:numId w:val="12"/>
            </w:numPr>
            <w:ind w:leftChars="0" w:hanging="400"/>
          </w:pPr>
        </w:pPrChange>
      </w:pPr>
      <w:del w:id="1468" w:author="ryvius00" w:date="2020-11-05T14:31:00Z">
        <w:r w:rsidDel="0027167F">
          <w:rPr>
            <w:rFonts w:hint="eastAsia"/>
          </w:rPr>
          <w:delText>O</w:delText>
        </w:r>
        <w:r w:rsidDel="0027167F">
          <w:delText>p_start Register</w:delText>
        </w:r>
        <w:r w:rsidDel="0027167F">
          <w:rPr>
            <w:rFonts w:hint="eastAsia"/>
          </w:rPr>
          <w:delText xml:space="preserve">에 값이 </w:delText>
        </w:r>
        <w:r w:rsidDel="0027167F">
          <w:delText>1</w:delText>
        </w:r>
        <w:r w:rsidDel="0027167F">
          <w:rPr>
            <w:rFonts w:hint="eastAsia"/>
          </w:rPr>
          <w:delText>이 써지게 되면 연산을 시작한다.</w:delText>
        </w:r>
      </w:del>
    </w:p>
    <w:p w14:paraId="6F8F71EA" w14:textId="70E3D219" w:rsidR="00540150" w:rsidDel="0027167F" w:rsidRDefault="00540150">
      <w:pPr>
        <w:rPr>
          <w:del w:id="1469" w:author="ryvius00" w:date="2020-11-05T14:31:00Z"/>
        </w:rPr>
        <w:pPrChange w:id="1470" w:author="김봉효" w:date="2020-11-05T18:33:00Z">
          <w:pPr>
            <w:pStyle w:val="a4"/>
            <w:numPr>
              <w:numId w:val="12"/>
            </w:numPr>
            <w:ind w:leftChars="0" w:hanging="400"/>
          </w:pPr>
        </w:pPrChange>
      </w:pPr>
      <w:del w:id="1471" w:author="ryvius00" w:date="2020-11-05T14:31:00Z">
        <w:r w:rsidDel="0027167F">
          <w:rPr>
            <w:rFonts w:hint="eastAsia"/>
          </w:rPr>
          <w:delText>I</w:delText>
        </w:r>
        <w:r w:rsidDel="0027167F">
          <w:delText>nterrupt Register</w:delText>
        </w:r>
        <w:r w:rsidDel="0027167F">
          <w:rPr>
            <w:rFonts w:hint="eastAsia"/>
          </w:rPr>
          <w:delText xml:space="preserve">는 모든 </w:delText>
        </w:r>
        <w:r w:rsidDel="0027167F">
          <w:delText>instruction</w:delText>
        </w:r>
        <w:r w:rsidDel="0027167F">
          <w:rPr>
            <w:rFonts w:hint="eastAsia"/>
          </w:rPr>
          <w:delText xml:space="preserve">이 수행되면 </w:delText>
        </w:r>
        <w:r w:rsidDel="0027167F">
          <w:delText>1</w:delText>
        </w:r>
        <w:r w:rsidDel="0027167F">
          <w:rPr>
            <w:rFonts w:hint="eastAsia"/>
          </w:rPr>
          <w:delText>이 저장되게 한다.</w:delText>
        </w:r>
      </w:del>
    </w:p>
    <w:p w14:paraId="7353228B" w14:textId="2D7FB24B" w:rsidR="00540150" w:rsidDel="0027167F" w:rsidRDefault="00540150">
      <w:pPr>
        <w:rPr>
          <w:del w:id="1472" w:author="ryvius00" w:date="2020-11-05T14:31:00Z"/>
        </w:rPr>
        <w:pPrChange w:id="1473" w:author="김봉효" w:date="2020-11-05T18:33:00Z">
          <w:pPr>
            <w:pStyle w:val="a4"/>
            <w:numPr>
              <w:numId w:val="12"/>
            </w:numPr>
            <w:ind w:leftChars="0" w:hanging="400"/>
          </w:pPr>
        </w:pPrChange>
      </w:pPr>
      <w:del w:id="1474" w:author="ryvius00" w:date="2020-11-05T14:31:00Z">
        <w:r w:rsidDel="0027167F">
          <w:rPr>
            <w:rFonts w:hint="eastAsia"/>
          </w:rPr>
          <w:delText>I</w:delText>
        </w:r>
        <w:r w:rsidDel="0027167F">
          <w:delText>nterrupt_mask Register</w:delText>
        </w:r>
        <w:r w:rsidDel="0027167F">
          <w:rPr>
            <w:rFonts w:hint="eastAsia"/>
          </w:rPr>
          <w:delText>에 t</w:delText>
        </w:r>
        <w:r w:rsidDel="0027167F">
          <w:delText>estbench</w:delText>
        </w:r>
        <w:r w:rsidDel="0027167F">
          <w:rPr>
            <w:rFonts w:hint="eastAsia"/>
          </w:rPr>
          <w:delText xml:space="preserve">로부터 </w:delText>
        </w:r>
        <w:r w:rsidDel="0027167F">
          <w:delText>1</w:delText>
        </w:r>
        <w:r w:rsidDel="0027167F">
          <w:rPr>
            <w:rFonts w:hint="eastAsia"/>
          </w:rPr>
          <w:delText>이 써지게 되면 i</w:delText>
        </w:r>
        <w:r w:rsidDel="0027167F">
          <w:delText>nterrupt</w:delText>
        </w:r>
        <w:r w:rsidDel="0027167F">
          <w:rPr>
            <w:rFonts w:hint="eastAsia"/>
          </w:rPr>
          <w:delText>가 외부로 출력이 되며 그렇지 않으면 i</w:delText>
        </w:r>
        <w:r w:rsidDel="0027167F">
          <w:delText>nterrupt</w:delText>
        </w:r>
        <w:r w:rsidDel="0027167F">
          <w:rPr>
            <w:rFonts w:hint="eastAsia"/>
          </w:rPr>
          <w:delText>출력이 나오지 않게 설계한다.</w:delText>
        </w:r>
      </w:del>
    </w:p>
    <w:p w14:paraId="55B4E197" w14:textId="2DCDD743" w:rsidR="00540150" w:rsidRPr="00520F7B" w:rsidDel="0027167F" w:rsidRDefault="00540150">
      <w:pPr>
        <w:rPr>
          <w:del w:id="1475" w:author="ryvius00" w:date="2020-11-05T14:31:00Z"/>
        </w:rPr>
        <w:pPrChange w:id="1476" w:author="김봉효" w:date="2020-11-05T18:33:00Z">
          <w:pPr>
            <w:pStyle w:val="a4"/>
            <w:numPr>
              <w:numId w:val="12"/>
            </w:numPr>
            <w:ind w:leftChars="0" w:hanging="400"/>
          </w:pPr>
        </w:pPrChange>
      </w:pPr>
      <w:del w:id="1477" w:author="ryvius00" w:date="2020-11-05T14:31:00Z">
        <w:r w:rsidRPr="00520F7B" w:rsidDel="0027167F">
          <w:rPr>
            <w:rFonts w:hint="eastAsia"/>
          </w:rPr>
          <w:delText>O</w:delText>
        </w:r>
        <w:r w:rsidRPr="00520F7B" w:rsidDel="0027167F">
          <w:delText>p_start Register</w:delText>
        </w:r>
        <w:r w:rsidRPr="00520F7B" w:rsidDel="0027167F">
          <w:rPr>
            <w:rFonts w:hint="eastAsia"/>
          </w:rPr>
          <w:delText xml:space="preserve">는 </w:delText>
        </w:r>
        <w:r w:rsidRPr="00520F7B" w:rsidDel="0027167F">
          <w:delText>0</w:delText>
        </w:r>
        <w:r w:rsidRPr="00520F7B" w:rsidDel="0027167F">
          <w:rPr>
            <w:rFonts w:hint="eastAsia"/>
          </w:rPr>
          <w:delText>x</w:delText>
        </w:r>
        <w:r w:rsidRPr="00520F7B" w:rsidDel="0027167F">
          <w:delText>01</w:delText>
        </w:r>
        <w:r w:rsidRPr="00520F7B" w:rsidDel="0027167F">
          <w:rPr>
            <w:rFonts w:hint="eastAsia"/>
          </w:rPr>
          <w:delText xml:space="preserve">의 </w:delText>
        </w:r>
        <w:r w:rsidRPr="00520F7B" w:rsidDel="0027167F">
          <w:delText>offset address</w:delText>
        </w:r>
        <w:r w:rsidRPr="00520F7B" w:rsidDel="0027167F">
          <w:rPr>
            <w:rFonts w:hint="eastAsia"/>
          </w:rPr>
          <w:delText>를 가진다.</w:delText>
        </w:r>
      </w:del>
    </w:p>
    <w:p w14:paraId="00FD5452" w14:textId="1C554160" w:rsidR="00540150" w:rsidRPr="00520F7B" w:rsidDel="0027167F" w:rsidRDefault="00540150">
      <w:pPr>
        <w:rPr>
          <w:del w:id="1478" w:author="ryvius00" w:date="2020-11-05T14:31:00Z"/>
        </w:rPr>
        <w:pPrChange w:id="1479" w:author="김봉효" w:date="2020-11-05T18:33:00Z">
          <w:pPr>
            <w:pStyle w:val="a4"/>
            <w:numPr>
              <w:numId w:val="12"/>
            </w:numPr>
            <w:ind w:leftChars="0" w:hanging="400"/>
          </w:pPr>
        </w:pPrChange>
      </w:pPr>
      <w:del w:id="1480" w:author="ryvius00" w:date="2020-11-05T14:31:00Z">
        <w:r w:rsidRPr="00520F7B" w:rsidDel="0027167F">
          <w:rPr>
            <w:rFonts w:hint="eastAsia"/>
          </w:rPr>
          <w:delText>I</w:delText>
        </w:r>
        <w:r w:rsidRPr="00520F7B" w:rsidDel="0027167F">
          <w:delText>nterrupt Register</w:delText>
        </w:r>
        <w:r w:rsidRPr="00520F7B" w:rsidDel="0027167F">
          <w:rPr>
            <w:rFonts w:hint="eastAsia"/>
          </w:rPr>
          <w:delText xml:space="preserve">는 </w:delText>
        </w:r>
        <w:r w:rsidRPr="00520F7B" w:rsidDel="0027167F">
          <w:delText>0x02</w:delText>
        </w:r>
        <w:r w:rsidRPr="00520F7B" w:rsidDel="0027167F">
          <w:rPr>
            <w:rFonts w:hint="eastAsia"/>
          </w:rPr>
          <w:delText xml:space="preserve">의 </w:delText>
        </w:r>
        <w:r w:rsidRPr="00520F7B" w:rsidDel="0027167F">
          <w:delText xml:space="preserve">offset </w:delText>
        </w:r>
        <w:r w:rsidRPr="00520F7B" w:rsidDel="0027167F">
          <w:rPr>
            <w:rFonts w:hint="eastAsia"/>
          </w:rPr>
          <w:delText>a</w:delText>
        </w:r>
        <w:r w:rsidRPr="00520F7B" w:rsidDel="0027167F">
          <w:delText>ddress</w:delText>
        </w:r>
        <w:r w:rsidRPr="00520F7B" w:rsidDel="0027167F">
          <w:rPr>
            <w:rFonts w:hint="eastAsia"/>
          </w:rPr>
          <w:delText>를 가진다.</w:delText>
        </w:r>
      </w:del>
    </w:p>
    <w:p w14:paraId="6D07D128" w14:textId="3E60304F" w:rsidR="00540150" w:rsidRPr="00520F7B" w:rsidDel="0027167F" w:rsidRDefault="00540150">
      <w:pPr>
        <w:rPr>
          <w:del w:id="1481" w:author="ryvius00" w:date="2020-11-05T14:31:00Z"/>
        </w:rPr>
        <w:pPrChange w:id="1482" w:author="김봉효" w:date="2020-11-05T18:33:00Z">
          <w:pPr>
            <w:pStyle w:val="a4"/>
            <w:numPr>
              <w:numId w:val="12"/>
            </w:numPr>
            <w:ind w:leftChars="0" w:hanging="400"/>
          </w:pPr>
        </w:pPrChange>
      </w:pPr>
      <w:del w:id="1483" w:author="ryvius00" w:date="2020-11-05T14:31:00Z">
        <w:r w:rsidRPr="00520F7B" w:rsidDel="0027167F">
          <w:rPr>
            <w:rFonts w:hint="eastAsia"/>
          </w:rPr>
          <w:delText>I</w:delText>
        </w:r>
        <w:r w:rsidRPr="00520F7B" w:rsidDel="0027167F">
          <w:delText>nterrupt_mask Register</w:delText>
        </w:r>
        <w:r w:rsidRPr="00520F7B" w:rsidDel="0027167F">
          <w:rPr>
            <w:rFonts w:hint="eastAsia"/>
          </w:rPr>
          <w:delText xml:space="preserve">는 </w:delText>
        </w:r>
        <w:r w:rsidRPr="00520F7B" w:rsidDel="0027167F">
          <w:delText>0x03</w:delText>
        </w:r>
        <w:r w:rsidRPr="00520F7B" w:rsidDel="0027167F">
          <w:rPr>
            <w:rFonts w:hint="eastAsia"/>
          </w:rPr>
          <w:delText xml:space="preserve">의 </w:delText>
        </w:r>
        <w:r w:rsidRPr="00520F7B" w:rsidDel="0027167F">
          <w:delText>offset address</w:delText>
        </w:r>
        <w:r w:rsidRPr="00520F7B" w:rsidDel="0027167F">
          <w:rPr>
            <w:rFonts w:hint="eastAsia"/>
          </w:rPr>
          <w:delText>를 가진다.</w:delText>
        </w:r>
      </w:del>
    </w:p>
    <w:p w14:paraId="6472C3ED" w14:textId="27F494E6" w:rsidR="00BE7126" w:rsidRPr="00BE7126" w:rsidRDefault="00BE7126">
      <w:pPr>
        <w:rPr>
          <w:color w:val="FF0000"/>
        </w:rPr>
      </w:pPr>
    </w:p>
    <w:sectPr w:rsidR="00BE7126" w:rsidRPr="00BE7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0" w:author="GongYoung-Ho" w:date="2020-11-06T10:52:00Z" w:initials="G">
    <w:p w14:paraId="34A831AB" w14:textId="2A6C4BD2" w:rsidR="009F4515" w:rsidRDefault="009F4515" w:rsidP="009F4515">
      <w:pPr>
        <w:pStyle w:val="a9"/>
        <w:ind w:leftChars="90" w:left="180"/>
      </w:pPr>
      <w:r>
        <w:rPr>
          <w:rStyle w:val="a8"/>
        </w:rPr>
        <w:annotationRef/>
      </w:r>
      <w:r>
        <w:t xml:space="preserve">Interrupt output port </w:t>
      </w:r>
      <w:r>
        <w:rPr>
          <w:rFonts w:hint="eastAsia"/>
        </w:rPr>
        <w:t xml:space="preserve">가 </w:t>
      </w:r>
      <w:r>
        <w:t xml:space="preserve">pin </w:t>
      </w:r>
      <w:proofErr w:type="gramStart"/>
      <w:r>
        <w:t xml:space="preserve">description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없습니다.</w:t>
      </w:r>
      <w:r>
        <w:t xml:space="preserve"> </w:t>
      </w:r>
      <w:r>
        <w:rPr>
          <w:rFonts w:hint="eastAsia"/>
        </w:rPr>
        <w:t>추가해야 할 것으로 보입니다.</w:t>
      </w:r>
    </w:p>
    <w:p w14:paraId="17A570E9" w14:textId="336B587C" w:rsidR="009F4515" w:rsidRDefault="009F4515" w:rsidP="009F4515">
      <w:pPr>
        <w:pStyle w:val="a9"/>
        <w:ind w:leftChars="90" w:left="180"/>
      </w:pPr>
      <w:r>
        <w:rPr>
          <w:rFonts w:hint="eastAsia"/>
        </w:rPr>
        <w:t xml:space="preserve">혹은 </w:t>
      </w:r>
      <w:proofErr w:type="spellStart"/>
      <w:r>
        <w:t>a_</w:t>
      </w:r>
      <w:proofErr w:type="gramStart"/>
      <w:r>
        <w:t>interrupt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의미하는 거라면,</w:t>
      </w:r>
      <w:r>
        <w:t xml:space="preserve"> </w:t>
      </w:r>
      <w:r>
        <w:rPr>
          <w:rFonts w:hint="eastAsia"/>
        </w:rPr>
        <w:t xml:space="preserve">지금 </w:t>
      </w:r>
      <w:r>
        <w:t xml:space="preserve">ALU interrupt 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정의되어있어서</w:t>
      </w:r>
      <w:proofErr w:type="spellEnd"/>
      <w:r>
        <w:rPr>
          <w:rFonts w:hint="eastAsia"/>
        </w:rPr>
        <w:t xml:space="preserve"> 혼동될 수 있으니, 이 부분도 </w:t>
      </w:r>
      <w:r>
        <w:t xml:space="preserve">consistency </w:t>
      </w:r>
      <w:r>
        <w:rPr>
          <w:rFonts w:hint="eastAsia"/>
        </w:rPr>
        <w:t>를 맞추길 바랍니다.</w:t>
      </w:r>
    </w:p>
  </w:comment>
  <w:comment w:id="78" w:author="GongYoung-Ho" w:date="2020-11-06T10:41:00Z" w:initials="G">
    <w:p w14:paraId="62F241F9" w14:textId="42B35546" w:rsidR="009F4515" w:rsidRDefault="009F4515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뒤쪽에 나오는 </w:t>
      </w:r>
      <w:r>
        <w:t xml:space="preserve">rd ra rb </w:t>
      </w:r>
      <w:r>
        <w:rPr>
          <w:rFonts w:hint="eastAsia"/>
        </w:rPr>
        <w:t xml:space="preserve">와 </w:t>
      </w:r>
      <w:proofErr w:type="gramStart"/>
      <w:r>
        <w:t xml:space="preserve">consistency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맞춰주시기</w:t>
      </w:r>
      <w:proofErr w:type="spellEnd"/>
      <w:r>
        <w:rPr>
          <w:rFonts w:hint="eastAsia"/>
        </w:rPr>
        <w:t xml:space="preserve"> 바랍니다.</w:t>
      </w:r>
    </w:p>
  </w:comment>
  <w:comment w:id="243" w:author="GongYoung-Ho" w:date="2020-11-06T11:18:00Z" w:initials="G">
    <w:p w14:paraId="60D8432B" w14:textId="12D24B32" w:rsidR="009D3234" w:rsidRDefault="009D3234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어디서는 </w:t>
      </w:r>
      <w:r>
        <w:t xml:space="preserve">m0_ </w:t>
      </w:r>
      <w:r>
        <w:rPr>
          <w:rFonts w:hint="eastAsia"/>
        </w:rPr>
        <w:t xml:space="preserve">이고 여기는 </w:t>
      </w:r>
      <w:r>
        <w:t xml:space="preserve">m_ </w:t>
      </w:r>
      <w:r>
        <w:rPr>
          <w:rFonts w:hint="eastAsia"/>
        </w:rPr>
        <w:t xml:space="preserve">인데, 애초에 </w:t>
      </w:r>
      <w:r>
        <w:t xml:space="preserve">master </w:t>
      </w:r>
      <w:r>
        <w:rPr>
          <w:rFonts w:hint="eastAsia"/>
        </w:rPr>
        <w:t xml:space="preserve">가 하나밖에 없으니 전부 </w:t>
      </w:r>
      <w:r>
        <w:t xml:space="preserve">m_ 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>통일하는게</w:t>
      </w:r>
      <w:proofErr w:type="gramEnd"/>
      <w:r>
        <w:rPr>
          <w:rFonts w:hint="eastAsia"/>
        </w:rPr>
        <w:t xml:space="preserve"> 어떨까요?</w:t>
      </w:r>
    </w:p>
  </w:comment>
  <w:comment w:id="247" w:author="GongYoung-Ho" w:date="2020-11-06T11:16:00Z" w:initials="G">
    <w:p w14:paraId="4CE7F3E9" w14:textId="12524FA0" w:rsidR="009D3234" w:rsidRDefault="009D3234">
      <w:pPr>
        <w:pStyle w:val="a9"/>
      </w:pPr>
      <w:r>
        <w:rPr>
          <w:rStyle w:val="a8"/>
        </w:rPr>
        <w:annotationRef/>
      </w:r>
      <w:r>
        <w:t>Master 1</w:t>
      </w:r>
      <w:r>
        <w:rPr>
          <w:rFonts w:hint="eastAsia"/>
        </w:rPr>
        <w:t>개,</w:t>
      </w:r>
      <w:r>
        <w:t xml:space="preserve"> slave 1</w:t>
      </w:r>
      <w:r>
        <w:rPr>
          <w:rFonts w:hint="eastAsia"/>
        </w:rPr>
        <w:t xml:space="preserve">개 이기 때문에 위에 정의된 </w:t>
      </w:r>
      <w:r>
        <w:t xml:space="preserve">slave </w:t>
      </w:r>
      <w:r>
        <w:rPr>
          <w:rFonts w:hint="eastAsia"/>
        </w:rPr>
        <w:t xml:space="preserve">이외의 주소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적어두면</w:t>
      </w:r>
      <w:proofErr w:type="spellEnd"/>
      <w:r>
        <w:rPr>
          <w:rFonts w:hint="eastAsia"/>
        </w:rPr>
        <w:t xml:space="preserve"> 오히려 더 헷갈리지 않을까요?</w:t>
      </w:r>
      <w:r>
        <w:t xml:space="preserve"> </w:t>
      </w:r>
      <w:r>
        <w:rPr>
          <w:rFonts w:hint="eastAsia"/>
        </w:rPr>
        <w:t>굳이 부연설명이 없이,</w:t>
      </w:r>
      <w:r>
        <w:t xml:space="preserve"> </w:t>
      </w:r>
      <w:r>
        <w:rPr>
          <w:rFonts w:hint="eastAsia"/>
        </w:rPr>
        <w:t xml:space="preserve">바로 위에 문장에 </w:t>
      </w:r>
      <w:r>
        <w:t>‘</w:t>
      </w:r>
      <w:r>
        <w:rPr>
          <w:rFonts w:hint="eastAsia"/>
        </w:rPr>
        <w:t>그 외의 경우</w:t>
      </w:r>
      <w:r>
        <w:t xml:space="preserve">’ </w:t>
      </w:r>
      <w:r>
        <w:rPr>
          <w:rFonts w:hint="eastAsia"/>
        </w:rPr>
        <w:t xml:space="preserve">옆에 </w:t>
      </w:r>
      <w:r>
        <w:t xml:space="preserve">(m_request = 0) 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적어주는게</w:t>
      </w:r>
      <w:proofErr w:type="gramEnd"/>
      <w:r>
        <w:rPr>
          <w:rFonts w:hint="eastAsia"/>
        </w:rPr>
        <w:t xml:space="preserve"> 좋을 것 같습니다.</w:t>
      </w:r>
      <w:r>
        <w:t xml:space="preserve"> </w:t>
      </w:r>
    </w:p>
  </w:comment>
  <w:comment w:id="375" w:author="Joonhwan Yi" w:date="2020-11-03T22:46:00Z" w:initials="JY">
    <w:p w14:paraId="6B9094B3" w14:textId="77777777" w:rsidR="009F4515" w:rsidRDefault="009F4515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여기부터 </w:t>
      </w:r>
      <w:r>
        <w:t>MP</w:t>
      </w:r>
      <w:r>
        <w:rPr>
          <w:rFonts w:hint="eastAsia"/>
        </w:rPr>
        <w:t>에 대한 설명을 다시 쓰면 좋겠습니다.</w:t>
      </w:r>
      <w:r>
        <w:t xml:space="preserve"> Register map</w:t>
      </w:r>
      <w:r>
        <w:rPr>
          <w:rFonts w:hint="eastAsia"/>
        </w:rPr>
        <w:t>도 추가해 주세요.</w:t>
      </w:r>
      <w:r>
        <w:t xml:space="preserve"> </w:t>
      </w:r>
      <w:r>
        <w:rPr>
          <w:rFonts w:hint="eastAsia"/>
        </w:rPr>
        <w:t xml:space="preserve">이 </w:t>
      </w:r>
      <w:r>
        <w:t>spec</w:t>
      </w:r>
      <w:r>
        <w:rPr>
          <w:rFonts w:hint="eastAsia"/>
        </w:rPr>
        <w:t xml:space="preserve">에서는 </w:t>
      </w:r>
      <w:r>
        <w:t>register</w:t>
      </w:r>
      <w:r>
        <w:rPr>
          <w:rFonts w:hint="eastAsia"/>
        </w:rPr>
        <w:t xml:space="preserve">들을 </w:t>
      </w:r>
      <w:r>
        <w:t xml:space="preserve">DATA_REG, INST_REG, CONT_REG </w:t>
      </w:r>
      <w:r>
        <w:rPr>
          <w:rFonts w:hint="eastAsia"/>
        </w:rPr>
        <w:t>세개의 부분집합으로 나누었으니,</w:t>
      </w:r>
      <w:r>
        <w:t xml:space="preserve"> </w:t>
      </w:r>
      <w:r>
        <w:rPr>
          <w:rFonts w:hint="eastAsia"/>
        </w:rPr>
        <w:t>이 부분집합도 표에 넣고,</w:t>
      </w:r>
      <w:r>
        <w:t xml:space="preserve"> </w:t>
      </w:r>
      <w:r>
        <w:rPr>
          <w:rFonts w:hint="eastAsia"/>
        </w:rPr>
        <w:t xml:space="preserve">각 부분집합에 속한 </w:t>
      </w:r>
      <w:r>
        <w:t>register</w:t>
      </w:r>
      <w:r>
        <w:rPr>
          <w:rFonts w:hint="eastAsia"/>
        </w:rPr>
        <w:t xml:space="preserve">들의 </w:t>
      </w:r>
      <w:r>
        <w:t xml:space="preserve">offset </w:t>
      </w:r>
      <w:r>
        <w:rPr>
          <w:rFonts w:hint="eastAsia"/>
        </w:rPr>
        <w:t>주소,</w:t>
      </w:r>
      <w:r>
        <w:t xml:space="preserve"> register</w:t>
      </w:r>
      <w:r>
        <w:rPr>
          <w:rFonts w:hint="eastAsia"/>
        </w:rPr>
        <w:t>이름,</w:t>
      </w:r>
      <w:r>
        <w:t xml:space="preserve"> bit width, read/write capability, description </w:t>
      </w:r>
      <w:r>
        <w:rPr>
          <w:rFonts w:hint="eastAsia"/>
        </w:rPr>
        <w:t xml:space="preserve">등을 예전 </w:t>
      </w:r>
      <w:r>
        <w:t>spec</w:t>
      </w:r>
      <w:r>
        <w:rPr>
          <w:rFonts w:hint="eastAsia"/>
        </w:rPr>
        <w:t>을 참고하여 작성해 주세요.</w:t>
      </w:r>
    </w:p>
    <w:p w14:paraId="7B5D7594" w14:textId="77777777" w:rsidR="009F4515" w:rsidRDefault="009F4515">
      <w:pPr>
        <w:pStyle w:val="a9"/>
      </w:pPr>
    </w:p>
    <w:p w14:paraId="17996B80" w14:textId="0ECF2DD7" w:rsidR="009F4515" w:rsidRPr="006D7E8C" w:rsidRDefault="009F4515">
      <w:pPr>
        <w:pStyle w:val="a9"/>
      </w:pPr>
      <w:r>
        <w:rPr>
          <w:rFonts w:hint="eastAsia"/>
        </w:rPr>
        <w:t xml:space="preserve">이 </w:t>
      </w:r>
      <w:r>
        <w:t>section</w:t>
      </w:r>
      <w:r>
        <w:rPr>
          <w:rFonts w:hint="eastAsia"/>
        </w:rPr>
        <w:t>의 내용은 전체적으로 다시 써야 할 것 같네요</w:t>
      </w:r>
    </w:p>
  </w:comment>
  <w:comment w:id="383" w:author="Joonhwan Yi" w:date="2020-11-05T22:32:00Z" w:initials="JY">
    <w:p w14:paraId="181458CA" w14:textId="61ED9BA6" w:rsidR="009F4515" w:rsidRDefault="009F451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O</w:t>
      </w:r>
      <w:r>
        <w:t xml:space="preserve">perand </w:t>
      </w:r>
      <w:r>
        <w:rPr>
          <w:rFonts w:hint="eastAsia"/>
        </w:rPr>
        <w:t xml:space="preserve">및 결과 모두 </w:t>
      </w:r>
      <w:r>
        <w:t>64</w:t>
      </w:r>
      <w:r>
        <w:rPr>
          <w:rFonts w:hint="eastAsia"/>
        </w:rPr>
        <w:t>bit으로 통일합시다.</w:t>
      </w:r>
    </w:p>
  </w:comment>
  <w:comment w:id="431" w:author="Joonhwan Yi" w:date="2020-11-05T21:54:00Z" w:initials="JY">
    <w:p w14:paraId="3CDAAC20" w14:textId="27A8A5FC" w:rsidR="009F4515" w:rsidRDefault="009F451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DATA_REG에 64</w:t>
      </w:r>
      <w:r>
        <w:t xml:space="preserve">bit </w:t>
      </w:r>
      <w:r>
        <w:rPr>
          <w:rFonts w:hint="eastAsia"/>
        </w:rPr>
        <w:t xml:space="preserve">값을 쓰려면 </w:t>
      </w:r>
      <w:r>
        <w:t xml:space="preserve">64bit </w:t>
      </w:r>
      <w:r w:rsidR="005A5BC4">
        <w:t>Bus</w:t>
      </w:r>
      <w:r>
        <w:rPr>
          <w:rFonts w:hint="eastAsia"/>
        </w:rPr>
        <w:t>가 되어야 하지 않을까요?</w:t>
      </w:r>
    </w:p>
  </w:comment>
  <w:comment w:id="529" w:author="Joonhwan Yi" w:date="2020-11-05T21:53:00Z" w:initials="JY">
    <w:p w14:paraId="31286BE2" w14:textId="0040466E" w:rsidR="009F4515" w:rsidRDefault="009F451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Bit width는 하나로 통일하면 힘들까요?</w:t>
      </w:r>
    </w:p>
  </w:comment>
  <w:comment w:id="765" w:author="Joonhwan Yi" w:date="2020-11-05T22:21:00Z" w:initials="JY">
    <w:p w14:paraId="1A312201" w14:textId="0C08FD32" w:rsidR="009F4515" w:rsidRPr="0055475E" w:rsidRDefault="009F4515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보통은 각 종류의 개수가 </w:t>
      </w:r>
      <w:r>
        <w:t>2의 n</w:t>
      </w:r>
      <w:r>
        <w:rPr>
          <w:rFonts w:hint="eastAsia"/>
        </w:rPr>
        <w:t xml:space="preserve">승이 되는 값이 되도록 해야 </w:t>
      </w:r>
      <w:r>
        <w:t xml:space="preserve">decoding이 </w:t>
      </w:r>
      <w:r>
        <w:rPr>
          <w:rFonts w:hint="eastAsia"/>
        </w:rPr>
        <w:t>편한데</w:t>
      </w:r>
      <w:r>
        <w:t>… data</w:t>
      </w:r>
      <w:r>
        <w:rPr>
          <w:rFonts w:hint="eastAsia"/>
        </w:rPr>
        <w:t xml:space="preserve">와 </w:t>
      </w:r>
      <w:r>
        <w:t>instruction register</w:t>
      </w:r>
      <w:r>
        <w:rPr>
          <w:rFonts w:hint="eastAsia"/>
        </w:rPr>
        <w:t xml:space="preserve">의 수를 </w:t>
      </w:r>
      <w:r>
        <w:t>8</w:t>
      </w:r>
      <w:r>
        <w:rPr>
          <w:rFonts w:hint="eastAsia"/>
        </w:rPr>
        <w:t xml:space="preserve">개나 </w:t>
      </w:r>
      <w:r>
        <w:t>16</w:t>
      </w:r>
      <w:r>
        <w:rPr>
          <w:rFonts w:hint="eastAsia"/>
        </w:rPr>
        <w:t>개로 바꾸면 코드 수정이 힘들까요?</w:t>
      </w:r>
    </w:p>
  </w:comment>
  <w:comment w:id="782" w:author="Joonhwan Yi" w:date="2020-11-05T22:23:00Z" w:initials="JY">
    <w:p w14:paraId="4FE620EF" w14:textId="74A38363" w:rsidR="009F4515" w:rsidRDefault="009F4515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Register들의 </w:t>
      </w:r>
      <w:r>
        <w:t>address</w:t>
      </w:r>
      <w:r>
        <w:rPr>
          <w:rFonts w:hint="eastAsia"/>
        </w:rPr>
        <w:t>도 연속되게 하면 좋은데</w:t>
      </w:r>
      <w:r>
        <w:t xml:space="preserve">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A570E9" w15:done="0"/>
  <w15:commentEx w15:paraId="62F241F9" w15:done="0"/>
  <w15:commentEx w15:paraId="60D8432B" w15:done="0"/>
  <w15:commentEx w15:paraId="4CE7F3E9" w15:done="0"/>
  <w15:commentEx w15:paraId="17996B80" w15:done="0"/>
  <w15:commentEx w15:paraId="181458CA" w15:done="0"/>
  <w15:commentEx w15:paraId="3CDAAC20" w15:done="0"/>
  <w15:commentEx w15:paraId="31286BE2" w15:done="0"/>
  <w15:commentEx w15:paraId="1A312201" w15:done="0"/>
  <w15:commentEx w15:paraId="4FE620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A570E9" w16cid:durableId="2353B83A"/>
  <w16cid:commentId w16cid:paraId="62F241F9" w16cid:durableId="2353B83B"/>
  <w16cid:commentId w16cid:paraId="60D8432B" w16cid:durableId="2353B83C"/>
  <w16cid:commentId w16cid:paraId="4CE7F3E9" w16cid:durableId="2353B83D"/>
  <w16cid:commentId w16cid:paraId="17996B80" w16cid:durableId="234E7DEF"/>
  <w16cid:commentId w16cid:paraId="181458CA" w16cid:durableId="2353B83F"/>
  <w16cid:commentId w16cid:paraId="3CDAAC20" w16cid:durableId="2353B840"/>
  <w16cid:commentId w16cid:paraId="31286BE2" w16cid:durableId="2353B841"/>
  <w16cid:commentId w16cid:paraId="1A312201" w16cid:durableId="2353B842"/>
  <w16cid:commentId w16cid:paraId="4FE620EF" w16cid:durableId="2353B8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31EC5" w14:textId="77777777" w:rsidR="00965027" w:rsidRDefault="00965027" w:rsidP="0083446E">
      <w:pPr>
        <w:spacing w:after="0" w:line="240" w:lineRule="auto"/>
      </w:pPr>
      <w:r>
        <w:separator/>
      </w:r>
    </w:p>
  </w:endnote>
  <w:endnote w:type="continuationSeparator" w:id="0">
    <w:p w14:paraId="576CE10F" w14:textId="77777777" w:rsidR="00965027" w:rsidRDefault="00965027" w:rsidP="0083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02F7D" w14:textId="77777777" w:rsidR="00965027" w:rsidRDefault="00965027" w:rsidP="0083446E">
      <w:pPr>
        <w:spacing w:after="0" w:line="240" w:lineRule="auto"/>
      </w:pPr>
      <w:r>
        <w:separator/>
      </w:r>
    </w:p>
  </w:footnote>
  <w:footnote w:type="continuationSeparator" w:id="0">
    <w:p w14:paraId="46AF34CD" w14:textId="77777777" w:rsidR="00965027" w:rsidRDefault="00965027" w:rsidP="00834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3128"/>
    <w:multiLevelType w:val="hybridMultilevel"/>
    <w:tmpl w:val="AE103640"/>
    <w:lvl w:ilvl="0" w:tplc="EC60E4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8251F"/>
    <w:multiLevelType w:val="hybridMultilevel"/>
    <w:tmpl w:val="1A384734"/>
    <w:lvl w:ilvl="0" w:tplc="04090009">
      <w:start w:val="1"/>
      <w:numFmt w:val="bullet"/>
      <w:lvlText w:val=""/>
      <w:lvlJc w:val="left"/>
      <w:pPr>
        <w:ind w:left="14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9" w:hanging="400"/>
      </w:pPr>
      <w:rPr>
        <w:rFonts w:ascii="Wingdings" w:hAnsi="Wingdings" w:hint="default"/>
      </w:rPr>
    </w:lvl>
  </w:abstractNum>
  <w:abstractNum w:abstractNumId="2" w15:restartNumberingAfterBreak="0">
    <w:nsid w:val="13BB24CD"/>
    <w:multiLevelType w:val="hybridMultilevel"/>
    <w:tmpl w:val="4E206F9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763988"/>
    <w:multiLevelType w:val="hybridMultilevel"/>
    <w:tmpl w:val="5174623A"/>
    <w:lvl w:ilvl="0" w:tplc="DCFC6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5A3A00"/>
    <w:multiLevelType w:val="hybridMultilevel"/>
    <w:tmpl w:val="91FAAB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9D66F8"/>
    <w:multiLevelType w:val="multilevel"/>
    <w:tmpl w:val="3FA646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3B628B"/>
    <w:multiLevelType w:val="multilevel"/>
    <w:tmpl w:val="910A9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443BD7"/>
    <w:multiLevelType w:val="hybridMultilevel"/>
    <w:tmpl w:val="049644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F32A9B"/>
    <w:multiLevelType w:val="hybridMultilevel"/>
    <w:tmpl w:val="8544E5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9173F7"/>
    <w:multiLevelType w:val="multilevel"/>
    <w:tmpl w:val="4DDC4D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FEB37A8"/>
    <w:multiLevelType w:val="multilevel"/>
    <w:tmpl w:val="E53252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3AC7E95"/>
    <w:multiLevelType w:val="hybridMultilevel"/>
    <w:tmpl w:val="77BE153A"/>
    <w:lvl w:ilvl="0" w:tplc="2500F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41A7D79"/>
    <w:multiLevelType w:val="multilevel"/>
    <w:tmpl w:val="1422C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F986547"/>
    <w:multiLevelType w:val="hybridMultilevel"/>
    <w:tmpl w:val="3B5CAD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13"/>
  </w:num>
  <w:num w:numId="12">
    <w:abstractNumId w:val="2"/>
  </w:num>
  <w:num w:numId="13">
    <w:abstractNumId w:val="7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onhwan Yi">
    <w15:presenceInfo w15:providerId="None" w15:userId="Joonhwan Yi"/>
  </w15:person>
  <w15:person w15:author="김봉효">
    <w15:presenceInfo w15:providerId="AD" w15:userId="S::terry5621@kw.ac.kr::45e501dd-4345-4aca-be6e-be1713c81d06"/>
  </w15:person>
  <w15:person w15:author="GongYoung-Ho">
    <w15:presenceInfo w15:providerId="None" w15:userId="GongYoung-Ho"/>
  </w15:person>
  <w15:person w15:author="ryvius00">
    <w15:presenceInfo w15:providerId="None" w15:userId="ryvius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2ED"/>
    <w:rsid w:val="00002600"/>
    <w:rsid w:val="000A1133"/>
    <w:rsid w:val="000F4A70"/>
    <w:rsid w:val="001102ED"/>
    <w:rsid w:val="0011431F"/>
    <w:rsid w:val="001155ED"/>
    <w:rsid w:val="001422A2"/>
    <w:rsid w:val="0015376F"/>
    <w:rsid w:val="0017254A"/>
    <w:rsid w:val="001A22FD"/>
    <w:rsid w:val="001E79CF"/>
    <w:rsid w:val="001F1B60"/>
    <w:rsid w:val="00210F8F"/>
    <w:rsid w:val="00213D99"/>
    <w:rsid w:val="002212CD"/>
    <w:rsid w:val="002256CF"/>
    <w:rsid w:val="00231BEE"/>
    <w:rsid w:val="0025670E"/>
    <w:rsid w:val="0027167F"/>
    <w:rsid w:val="00271CE9"/>
    <w:rsid w:val="00273F51"/>
    <w:rsid w:val="00292773"/>
    <w:rsid w:val="002E4195"/>
    <w:rsid w:val="00317607"/>
    <w:rsid w:val="0037700E"/>
    <w:rsid w:val="0038012B"/>
    <w:rsid w:val="003A5AD9"/>
    <w:rsid w:val="003C2341"/>
    <w:rsid w:val="003D2DF0"/>
    <w:rsid w:val="004029F9"/>
    <w:rsid w:val="00467E81"/>
    <w:rsid w:val="00490BE8"/>
    <w:rsid w:val="00496A34"/>
    <w:rsid w:val="00507462"/>
    <w:rsid w:val="00513F02"/>
    <w:rsid w:val="0052065C"/>
    <w:rsid w:val="00520F7B"/>
    <w:rsid w:val="005249BE"/>
    <w:rsid w:val="00540150"/>
    <w:rsid w:val="0055475E"/>
    <w:rsid w:val="00567690"/>
    <w:rsid w:val="005A5BC4"/>
    <w:rsid w:val="005D5074"/>
    <w:rsid w:val="005D6B7F"/>
    <w:rsid w:val="0060280F"/>
    <w:rsid w:val="00652CDC"/>
    <w:rsid w:val="006A3579"/>
    <w:rsid w:val="006D1689"/>
    <w:rsid w:val="006D7E8C"/>
    <w:rsid w:val="006F0C3F"/>
    <w:rsid w:val="007902EF"/>
    <w:rsid w:val="007C11CA"/>
    <w:rsid w:val="007E1A3C"/>
    <w:rsid w:val="007F6DA3"/>
    <w:rsid w:val="00832F9F"/>
    <w:rsid w:val="0083446E"/>
    <w:rsid w:val="008C5CEE"/>
    <w:rsid w:val="00947ED9"/>
    <w:rsid w:val="00951346"/>
    <w:rsid w:val="00965027"/>
    <w:rsid w:val="00971B56"/>
    <w:rsid w:val="00991B57"/>
    <w:rsid w:val="009A31B0"/>
    <w:rsid w:val="009B6744"/>
    <w:rsid w:val="009C56D8"/>
    <w:rsid w:val="009D3234"/>
    <w:rsid w:val="009F4515"/>
    <w:rsid w:val="00AC2F4B"/>
    <w:rsid w:val="00AD1041"/>
    <w:rsid w:val="00AE04ED"/>
    <w:rsid w:val="00B44D80"/>
    <w:rsid w:val="00B54D7F"/>
    <w:rsid w:val="00B648B8"/>
    <w:rsid w:val="00B84FF3"/>
    <w:rsid w:val="00BB311F"/>
    <w:rsid w:val="00BD599E"/>
    <w:rsid w:val="00BE7126"/>
    <w:rsid w:val="00C13AFC"/>
    <w:rsid w:val="00C35C48"/>
    <w:rsid w:val="00C5748B"/>
    <w:rsid w:val="00C61575"/>
    <w:rsid w:val="00C83879"/>
    <w:rsid w:val="00CE1279"/>
    <w:rsid w:val="00CF32A5"/>
    <w:rsid w:val="00D05BEE"/>
    <w:rsid w:val="00D30822"/>
    <w:rsid w:val="00D439C7"/>
    <w:rsid w:val="00D60A48"/>
    <w:rsid w:val="00D6693A"/>
    <w:rsid w:val="00DC60BE"/>
    <w:rsid w:val="00DD4F25"/>
    <w:rsid w:val="00DE2356"/>
    <w:rsid w:val="00DE23BC"/>
    <w:rsid w:val="00DF7608"/>
    <w:rsid w:val="00E03B31"/>
    <w:rsid w:val="00E21917"/>
    <w:rsid w:val="00E51B5F"/>
    <w:rsid w:val="00E5563F"/>
    <w:rsid w:val="00E86397"/>
    <w:rsid w:val="00EB08B3"/>
    <w:rsid w:val="00ED6016"/>
    <w:rsid w:val="00ED7C46"/>
    <w:rsid w:val="00EF2141"/>
    <w:rsid w:val="00F152E6"/>
    <w:rsid w:val="00F27D4F"/>
    <w:rsid w:val="00F3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46F8F"/>
  <w15:chartTrackingRefBased/>
  <w15:docId w15:val="{E871D6BE-9AE3-491A-8360-3F6906BC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6B7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44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446E"/>
  </w:style>
  <w:style w:type="paragraph" w:styleId="a6">
    <w:name w:val="footer"/>
    <w:basedOn w:val="a"/>
    <w:link w:val="Char0"/>
    <w:uiPriority w:val="99"/>
    <w:unhideWhenUsed/>
    <w:rsid w:val="008344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446E"/>
  </w:style>
  <w:style w:type="paragraph" w:styleId="a7">
    <w:name w:val="Balloon Text"/>
    <w:basedOn w:val="a"/>
    <w:link w:val="Char1"/>
    <w:uiPriority w:val="99"/>
    <w:semiHidden/>
    <w:unhideWhenUsed/>
    <w:rsid w:val="000026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0260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13AFC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C13AFC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C13AF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13AFC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C13AFC"/>
    <w:rPr>
      <w:b/>
      <w:bCs/>
    </w:rPr>
  </w:style>
  <w:style w:type="paragraph" w:styleId="ab">
    <w:name w:val="Revision"/>
    <w:hidden/>
    <w:uiPriority w:val="99"/>
    <w:semiHidden/>
    <w:rsid w:val="00507462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72ED7-5AD3-4907-AC04-63B1F20C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김봉효</dc:creator>
  <cp:keywords/>
  <dc:description/>
  <cp:lastModifiedBy>김봉효</cp:lastModifiedBy>
  <cp:revision>12</cp:revision>
  <dcterms:created xsi:type="dcterms:W3CDTF">2020-11-09T03:54:00Z</dcterms:created>
  <dcterms:modified xsi:type="dcterms:W3CDTF">2020-11-11T04:41:00Z</dcterms:modified>
</cp:coreProperties>
</file>